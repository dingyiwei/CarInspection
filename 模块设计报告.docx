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13" w:rsidRPr="005A01A6" w:rsidRDefault="00907613"/>
    <w:p w:rsidR="00907613" w:rsidRPr="005A01A6" w:rsidRDefault="00907613"/>
    <w:p w:rsidR="00907613" w:rsidRPr="005A01A6" w:rsidRDefault="00907613"/>
    <w:p w:rsidR="00907613" w:rsidRPr="005A01A6" w:rsidRDefault="00907613"/>
    <w:p w:rsidR="00907613" w:rsidRPr="005A01A6" w:rsidRDefault="00907613"/>
    <w:p w:rsidR="00907613" w:rsidRPr="005A01A6" w:rsidRDefault="00907613">
      <w:pPr>
        <w:pStyle w:val="Normal0"/>
        <w:spacing w:after="120"/>
        <w:rPr>
          <w:b/>
          <w:sz w:val="52"/>
        </w:rPr>
      </w:pPr>
    </w:p>
    <w:p w:rsidR="00907613" w:rsidRPr="005A01A6" w:rsidRDefault="001E0274">
      <w:pPr>
        <w:pStyle w:val="Normal0"/>
        <w:spacing w:after="120"/>
        <w:jc w:val="center"/>
        <w:rPr>
          <w:sz w:val="44"/>
          <w:lang w:eastAsia="zh-CN"/>
        </w:rPr>
      </w:pPr>
      <w:r w:rsidRPr="005A01A6">
        <w:rPr>
          <w:sz w:val="44"/>
          <w:lang w:eastAsia="zh-CN"/>
        </w:rPr>
        <w:t>套牌稽核系统</w:t>
      </w:r>
    </w:p>
    <w:p w:rsidR="00907613" w:rsidRPr="005A01A6" w:rsidRDefault="00907613">
      <w:pPr>
        <w:pStyle w:val="Normal0"/>
        <w:spacing w:after="120"/>
        <w:jc w:val="center"/>
        <w:rPr>
          <w:sz w:val="28"/>
          <w:lang w:eastAsia="zh-CN"/>
        </w:rPr>
      </w:pPr>
    </w:p>
    <w:p w:rsidR="00907613" w:rsidRPr="005A01A6" w:rsidRDefault="0045550D">
      <w:pPr>
        <w:pStyle w:val="Normal0"/>
        <w:spacing w:after="120"/>
        <w:jc w:val="center"/>
        <w:rPr>
          <w:sz w:val="44"/>
          <w:lang w:eastAsia="zh-CN"/>
        </w:rPr>
      </w:pPr>
      <w:r w:rsidRPr="005A01A6">
        <w:rPr>
          <w:sz w:val="44"/>
          <w:lang w:eastAsia="zh-CN"/>
        </w:rPr>
        <w:t>模块设计报告</w:t>
      </w:r>
    </w:p>
    <w:p w:rsidR="00907613" w:rsidRPr="005A01A6" w:rsidRDefault="00907613"/>
    <w:p w:rsidR="00907613" w:rsidRPr="005A01A6" w:rsidRDefault="009076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2"/>
        <w:gridCol w:w="1314"/>
        <w:gridCol w:w="4578"/>
      </w:tblGrid>
      <w:tr w:rsidR="005A01A6" w:rsidRPr="005A01A6">
        <w:trPr>
          <w:cantSplit/>
          <w:trHeight w:val="319"/>
        </w:trPr>
        <w:tc>
          <w:tcPr>
            <w:tcW w:w="2684" w:type="dxa"/>
            <w:vMerge w:val="restart"/>
          </w:tcPr>
          <w:p w:rsidR="00907613" w:rsidRPr="005A01A6" w:rsidRDefault="0045550D">
            <w:r w:rsidRPr="005A01A6">
              <w:t>文件状态：</w:t>
            </w:r>
          </w:p>
          <w:p w:rsidR="00907613" w:rsidRPr="005A01A6" w:rsidRDefault="0045550D">
            <w:pPr>
              <w:ind w:firstLineChars="100" w:firstLine="224"/>
            </w:pPr>
            <w:r w:rsidRPr="005A01A6">
              <w:t xml:space="preserve">[√] </w:t>
            </w:r>
            <w:r w:rsidRPr="005A01A6">
              <w:t>草稿</w:t>
            </w:r>
          </w:p>
          <w:p w:rsidR="00907613" w:rsidRPr="005A01A6" w:rsidRDefault="0045550D">
            <w:pPr>
              <w:ind w:firstLineChars="100" w:firstLine="224"/>
            </w:pPr>
            <w:r w:rsidRPr="005A01A6">
              <w:t xml:space="preserve">[  ] </w:t>
            </w:r>
            <w:r w:rsidRPr="005A01A6">
              <w:t>正式发布</w:t>
            </w:r>
          </w:p>
          <w:p w:rsidR="00907613" w:rsidRPr="005A01A6" w:rsidRDefault="0045550D">
            <w:pPr>
              <w:ind w:firstLineChars="100" w:firstLine="224"/>
            </w:pPr>
            <w:r w:rsidRPr="005A01A6">
              <w:t xml:space="preserve">[  ] </w:t>
            </w:r>
            <w:r w:rsidRPr="005A01A6"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907613" w:rsidRPr="005A01A6" w:rsidRDefault="0045550D">
            <w:r w:rsidRPr="005A01A6">
              <w:t>文件标识：</w:t>
            </w:r>
          </w:p>
        </w:tc>
        <w:tc>
          <w:tcPr>
            <w:tcW w:w="4692" w:type="dxa"/>
          </w:tcPr>
          <w:p w:rsidR="00907613" w:rsidRPr="005A01A6" w:rsidRDefault="0045550D">
            <w:r w:rsidRPr="005A01A6">
              <w:t>Company-Project-SD-MODULE</w:t>
            </w:r>
          </w:p>
        </w:tc>
      </w:tr>
      <w:tr w:rsidR="005A01A6" w:rsidRPr="005A01A6">
        <w:trPr>
          <w:cantSplit/>
          <w:trHeight w:val="319"/>
        </w:trPr>
        <w:tc>
          <w:tcPr>
            <w:tcW w:w="2684" w:type="dxa"/>
            <w:vMerge/>
          </w:tcPr>
          <w:p w:rsidR="00907613" w:rsidRPr="005A01A6" w:rsidRDefault="00907613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907613" w:rsidRPr="005A01A6" w:rsidRDefault="0045550D">
            <w:r w:rsidRPr="005A01A6">
              <w:t>当前版本：</w:t>
            </w:r>
          </w:p>
        </w:tc>
        <w:tc>
          <w:tcPr>
            <w:tcW w:w="4692" w:type="dxa"/>
          </w:tcPr>
          <w:p w:rsidR="00907613" w:rsidRPr="005A01A6" w:rsidRDefault="00755DE3">
            <w:r w:rsidRPr="005A01A6">
              <w:t>20161122Homework</w:t>
            </w:r>
          </w:p>
        </w:tc>
      </w:tr>
      <w:tr w:rsidR="005A01A6" w:rsidRPr="005A01A6">
        <w:trPr>
          <w:cantSplit/>
        </w:trPr>
        <w:tc>
          <w:tcPr>
            <w:tcW w:w="2684" w:type="dxa"/>
            <w:vMerge/>
          </w:tcPr>
          <w:p w:rsidR="00907613" w:rsidRPr="005A01A6" w:rsidRDefault="00907613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907613" w:rsidRPr="005A01A6" w:rsidRDefault="0045550D">
            <w:r w:rsidRPr="005A01A6">
              <w:t>作</w:t>
            </w:r>
            <w:r w:rsidRPr="005A01A6">
              <w:t xml:space="preserve">    </w:t>
            </w:r>
            <w:r w:rsidRPr="005A01A6">
              <w:t>者：</w:t>
            </w:r>
          </w:p>
        </w:tc>
        <w:tc>
          <w:tcPr>
            <w:tcW w:w="4692" w:type="dxa"/>
          </w:tcPr>
          <w:p w:rsidR="00907613" w:rsidRPr="005A01A6" w:rsidRDefault="00755DE3">
            <w:r w:rsidRPr="005A01A6">
              <w:t>丁熠玮、王璐、于辛、宋力翔、周枝凝</w:t>
            </w:r>
          </w:p>
        </w:tc>
      </w:tr>
      <w:tr w:rsidR="005A01A6" w:rsidRPr="005A01A6">
        <w:trPr>
          <w:cantSplit/>
        </w:trPr>
        <w:tc>
          <w:tcPr>
            <w:tcW w:w="2684" w:type="dxa"/>
            <w:vMerge/>
          </w:tcPr>
          <w:p w:rsidR="00907613" w:rsidRPr="005A01A6" w:rsidRDefault="00907613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:rsidR="00907613" w:rsidRPr="005A01A6" w:rsidRDefault="0045550D">
            <w:r w:rsidRPr="005A01A6">
              <w:t>完成日期：</w:t>
            </w:r>
          </w:p>
        </w:tc>
        <w:tc>
          <w:tcPr>
            <w:tcW w:w="4692" w:type="dxa"/>
          </w:tcPr>
          <w:p w:rsidR="00907613" w:rsidRPr="005A01A6" w:rsidRDefault="00755DE3">
            <w:r w:rsidRPr="005A01A6">
              <w:t>2016-11-22</w:t>
            </w:r>
          </w:p>
        </w:tc>
      </w:tr>
    </w:tbl>
    <w:p w:rsidR="00907613" w:rsidRPr="005A01A6" w:rsidRDefault="00907613"/>
    <w:p w:rsidR="00907613" w:rsidRPr="005A01A6" w:rsidRDefault="0045550D">
      <w:pPr>
        <w:pageBreakBefore/>
        <w:jc w:val="center"/>
        <w:rPr>
          <w:sz w:val="28"/>
        </w:rPr>
      </w:pPr>
      <w:r w:rsidRPr="005A01A6">
        <w:rPr>
          <w:sz w:val="28"/>
        </w:rPr>
        <w:lastRenderedPageBreak/>
        <w:t>版</w:t>
      </w:r>
      <w:r w:rsidRPr="005A01A6">
        <w:rPr>
          <w:sz w:val="28"/>
        </w:rPr>
        <w:t xml:space="preserve"> </w:t>
      </w:r>
      <w:r w:rsidRPr="005A01A6">
        <w:rPr>
          <w:sz w:val="28"/>
        </w:rPr>
        <w:t>本</w:t>
      </w:r>
      <w:r w:rsidRPr="005A01A6">
        <w:rPr>
          <w:sz w:val="28"/>
        </w:rPr>
        <w:t xml:space="preserve"> </w:t>
      </w:r>
      <w:r w:rsidRPr="005A01A6">
        <w:rPr>
          <w:sz w:val="28"/>
        </w:rPr>
        <w:t>历</w:t>
      </w:r>
      <w:r w:rsidRPr="005A01A6">
        <w:rPr>
          <w:sz w:val="28"/>
        </w:rPr>
        <w:t xml:space="preserve"> </w:t>
      </w:r>
      <w:r w:rsidRPr="005A01A6">
        <w:rPr>
          <w:sz w:val="28"/>
        </w:rPr>
        <w:t>史</w:t>
      </w:r>
    </w:p>
    <w:p w:rsidR="00907613" w:rsidRPr="005A01A6" w:rsidRDefault="009076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1701"/>
        <w:gridCol w:w="2126"/>
        <w:gridCol w:w="1276"/>
        <w:gridCol w:w="2120"/>
      </w:tblGrid>
      <w:tr w:rsidR="005A01A6" w:rsidRPr="005A01A6" w:rsidTr="008E2EF5">
        <w:tc>
          <w:tcPr>
            <w:tcW w:w="1271" w:type="dxa"/>
          </w:tcPr>
          <w:p w:rsidR="00907613" w:rsidRPr="005A01A6" w:rsidRDefault="0045550D">
            <w:pPr>
              <w:jc w:val="center"/>
            </w:pPr>
            <w:r w:rsidRPr="005A01A6">
              <w:t>版本</w:t>
            </w:r>
            <w:r w:rsidRPr="005A01A6">
              <w:t>/</w:t>
            </w:r>
            <w:r w:rsidRPr="005A01A6">
              <w:t>状态</w:t>
            </w:r>
          </w:p>
        </w:tc>
        <w:tc>
          <w:tcPr>
            <w:tcW w:w="1701" w:type="dxa"/>
          </w:tcPr>
          <w:p w:rsidR="00907613" w:rsidRPr="005A01A6" w:rsidRDefault="0045550D">
            <w:pPr>
              <w:jc w:val="center"/>
            </w:pPr>
            <w:r w:rsidRPr="005A01A6">
              <w:t>作者</w:t>
            </w:r>
          </w:p>
        </w:tc>
        <w:tc>
          <w:tcPr>
            <w:tcW w:w="2126" w:type="dxa"/>
          </w:tcPr>
          <w:p w:rsidR="00907613" w:rsidRPr="005A01A6" w:rsidRDefault="0045550D">
            <w:pPr>
              <w:jc w:val="center"/>
            </w:pPr>
            <w:r w:rsidRPr="005A01A6">
              <w:t>参与者</w:t>
            </w:r>
          </w:p>
        </w:tc>
        <w:tc>
          <w:tcPr>
            <w:tcW w:w="1276" w:type="dxa"/>
          </w:tcPr>
          <w:p w:rsidR="00907613" w:rsidRPr="005A01A6" w:rsidRDefault="0045550D">
            <w:pPr>
              <w:jc w:val="center"/>
            </w:pPr>
            <w:r w:rsidRPr="005A01A6">
              <w:t>起止日期</w:t>
            </w:r>
          </w:p>
        </w:tc>
        <w:tc>
          <w:tcPr>
            <w:tcW w:w="2120" w:type="dxa"/>
          </w:tcPr>
          <w:p w:rsidR="00907613" w:rsidRPr="005A01A6" w:rsidRDefault="0045550D">
            <w:pPr>
              <w:jc w:val="center"/>
            </w:pPr>
            <w:r w:rsidRPr="005A01A6">
              <w:t>备注</w:t>
            </w:r>
          </w:p>
        </w:tc>
      </w:tr>
      <w:tr w:rsidR="005A01A6" w:rsidRPr="005A01A6" w:rsidTr="008E2EF5">
        <w:tc>
          <w:tcPr>
            <w:tcW w:w="1271" w:type="dxa"/>
          </w:tcPr>
          <w:p w:rsidR="00907613" w:rsidRPr="005A01A6" w:rsidRDefault="00755DE3">
            <w:r w:rsidRPr="005A01A6">
              <w:t>草稿</w:t>
            </w:r>
          </w:p>
          <w:p w:rsidR="00907613" w:rsidRPr="005A01A6" w:rsidRDefault="00907613"/>
        </w:tc>
        <w:tc>
          <w:tcPr>
            <w:tcW w:w="1701" w:type="dxa"/>
          </w:tcPr>
          <w:p w:rsidR="00907613" w:rsidRPr="005A01A6" w:rsidRDefault="00755DE3">
            <w:r w:rsidRPr="005A01A6">
              <w:t>丁熠玮、王璐、于辛、宋力翔、周枝凝</w:t>
            </w:r>
          </w:p>
        </w:tc>
        <w:tc>
          <w:tcPr>
            <w:tcW w:w="2126" w:type="dxa"/>
          </w:tcPr>
          <w:p w:rsidR="00907613" w:rsidRPr="005A01A6" w:rsidRDefault="00755DE3">
            <w:r w:rsidRPr="005A01A6">
              <w:t>丁熠玮、王璐、于辛、宋力翔、周枝凝</w:t>
            </w:r>
          </w:p>
        </w:tc>
        <w:tc>
          <w:tcPr>
            <w:tcW w:w="1276" w:type="dxa"/>
          </w:tcPr>
          <w:p w:rsidR="00907613" w:rsidRPr="005A01A6" w:rsidRDefault="00755DE3">
            <w:r w:rsidRPr="005A01A6">
              <w:t>2016-11-22</w:t>
            </w:r>
          </w:p>
        </w:tc>
        <w:tc>
          <w:tcPr>
            <w:tcW w:w="2120" w:type="dxa"/>
          </w:tcPr>
          <w:p w:rsidR="00907613" w:rsidRPr="005A01A6" w:rsidRDefault="00907613"/>
        </w:tc>
      </w:tr>
      <w:tr w:rsidR="005A01A6" w:rsidRPr="005A01A6" w:rsidTr="008E2EF5">
        <w:tc>
          <w:tcPr>
            <w:tcW w:w="1271" w:type="dxa"/>
          </w:tcPr>
          <w:p w:rsidR="00907613" w:rsidRPr="005A01A6" w:rsidRDefault="00907613"/>
          <w:p w:rsidR="00907613" w:rsidRPr="005A01A6" w:rsidRDefault="00907613"/>
        </w:tc>
        <w:tc>
          <w:tcPr>
            <w:tcW w:w="1701" w:type="dxa"/>
          </w:tcPr>
          <w:p w:rsidR="00907613" w:rsidRPr="005A01A6" w:rsidRDefault="00907613"/>
        </w:tc>
        <w:tc>
          <w:tcPr>
            <w:tcW w:w="2126" w:type="dxa"/>
          </w:tcPr>
          <w:p w:rsidR="00907613" w:rsidRPr="005A01A6" w:rsidRDefault="00907613"/>
        </w:tc>
        <w:tc>
          <w:tcPr>
            <w:tcW w:w="1276" w:type="dxa"/>
          </w:tcPr>
          <w:p w:rsidR="00907613" w:rsidRPr="005A01A6" w:rsidRDefault="00907613"/>
        </w:tc>
        <w:tc>
          <w:tcPr>
            <w:tcW w:w="2120" w:type="dxa"/>
          </w:tcPr>
          <w:p w:rsidR="00907613" w:rsidRPr="005A01A6" w:rsidRDefault="00907613"/>
        </w:tc>
      </w:tr>
      <w:tr w:rsidR="008E2EF5" w:rsidRPr="005A01A6" w:rsidTr="008E2EF5">
        <w:tc>
          <w:tcPr>
            <w:tcW w:w="1271" w:type="dxa"/>
          </w:tcPr>
          <w:p w:rsidR="00907613" w:rsidRPr="005A01A6" w:rsidRDefault="00907613"/>
          <w:p w:rsidR="00907613" w:rsidRPr="005A01A6" w:rsidRDefault="00907613"/>
        </w:tc>
        <w:tc>
          <w:tcPr>
            <w:tcW w:w="1701" w:type="dxa"/>
          </w:tcPr>
          <w:p w:rsidR="00907613" w:rsidRPr="005A01A6" w:rsidRDefault="00907613"/>
        </w:tc>
        <w:tc>
          <w:tcPr>
            <w:tcW w:w="2126" w:type="dxa"/>
          </w:tcPr>
          <w:p w:rsidR="00907613" w:rsidRPr="005A01A6" w:rsidRDefault="00907613"/>
        </w:tc>
        <w:tc>
          <w:tcPr>
            <w:tcW w:w="1276" w:type="dxa"/>
          </w:tcPr>
          <w:p w:rsidR="00907613" w:rsidRPr="005A01A6" w:rsidRDefault="00907613"/>
        </w:tc>
        <w:tc>
          <w:tcPr>
            <w:tcW w:w="2120" w:type="dxa"/>
          </w:tcPr>
          <w:p w:rsidR="00907613" w:rsidRPr="005A01A6" w:rsidRDefault="00907613"/>
        </w:tc>
      </w:tr>
    </w:tbl>
    <w:p w:rsidR="00907613" w:rsidRPr="005A01A6" w:rsidRDefault="00907613"/>
    <w:p w:rsidR="00907613" w:rsidRPr="005A01A6" w:rsidRDefault="00907613">
      <w:pPr>
        <w:jc w:val="center"/>
        <w:rPr>
          <w:sz w:val="28"/>
        </w:rPr>
      </w:pPr>
    </w:p>
    <w:p w:rsidR="00907613" w:rsidRPr="005A01A6" w:rsidRDefault="00907613"/>
    <w:p w:rsidR="00907613" w:rsidRPr="005A01A6" w:rsidRDefault="00907613"/>
    <w:p w:rsidR="00907613" w:rsidRPr="005A01A6" w:rsidRDefault="0045550D">
      <w:pPr>
        <w:pageBreakBefore/>
        <w:jc w:val="center"/>
        <w:rPr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A01A6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5A01A6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5A01A6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A01A6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5A01A6"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C05BBB" w:rsidRDefault="0045550D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5A01A6">
        <w:fldChar w:fldCharType="begin"/>
      </w:r>
      <w:r w:rsidRPr="005A01A6">
        <w:instrText xml:space="preserve"> TOC \o "1-3" \h \z </w:instrText>
      </w:r>
      <w:r w:rsidRPr="005A01A6">
        <w:fldChar w:fldCharType="separate"/>
      </w:r>
      <w:hyperlink w:anchor="_Toc467712613" w:history="1">
        <w:r w:rsidR="00C05BBB" w:rsidRPr="00B758B9">
          <w:rPr>
            <w:rStyle w:val="a5"/>
            <w:noProof/>
          </w:rPr>
          <w:t xml:space="preserve">0. </w:t>
        </w:r>
        <w:r w:rsidR="00C05BBB" w:rsidRPr="00B758B9">
          <w:rPr>
            <w:rStyle w:val="a5"/>
            <w:noProof/>
          </w:rPr>
          <w:t>文档介绍</w:t>
        </w:r>
        <w:r w:rsidR="00C05BBB">
          <w:rPr>
            <w:noProof/>
            <w:webHidden/>
          </w:rPr>
          <w:tab/>
        </w:r>
        <w:r w:rsidR="00C05BBB">
          <w:rPr>
            <w:noProof/>
            <w:webHidden/>
          </w:rPr>
          <w:fldChar w:fldCharType="begin"/>
        </w:r>
        <w:r w:rsidR="00C05BBB">
          <w:rPr>
            <w:noProof/>
            <w:webHidden/>
          </w:rPr>
          <w:instrText xml:space="preserve"> PAGEREF _Toc467712613 \h </w:instrText>
        </w:r>
        <w:r w:rsidR="00C05BBB">
          <w:rPr>
            <w:noProof/>
            <w:webHidden/>
          </w:rPr>
        </w:r>
        <w:r w:rsidR="00C05BBB">
          <w:rPr>
            <w:noProof/>
            <w:webHidden/>
          </w:rPr>
          <w:fldChar w:fldCharType="separate"/>
        </w:r>
        <w:r w:rsidR="00C05BBB">
          <w:rPr>
            <w:noProof/>
            <w:webHidden/>
          </w:rPr>
          <w:t>4</w:t>
        </w:r>
        <w:r w:rsidR="00C05BBB"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14" w:history="1">
        <w:r w:rsidRPr="00B758B9">
          <w:rPr>
            <w:rStyle w:val="a5"/>
            <w:noProof/>
          </w:rPr>
          <w:t xml:space="preserve">0.1 </w:t>
        </w:r>
        <w:r w:rsidRPr="00B758B9">
          <w:rPr>
            <w:rStyle w:val="a5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15" w:history="1">
        <w:r w:rsidRPr="00B758B9">
          <w:rPr>
            <w:rStyle w:val="a5"/>
            <w:noProof/>
          </w:rPr>
          <w:t xml:space="preserve">0.2 </w:t>
        </w:r>
        <w:r w:rsidRPr="00B758B9">
          <w:rPr>
            <w:rStyle w:val="a5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16" w:history="1">
        <w:r w:rsidRPr="00B758B9">
          <w:rPr>
            <w:rStyle w:val="a5"/>
            <w:noProof/>
          </w:rPr>
          <w:t xml:space="preserve">0.3 </w:t>
        </w:r>
        <w:r w:rsidRPr="00B758B9">
          <w:rPr>
            <w:rStyle w:val="a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712617" w:history="1">
        <w:r w:rsidRPr="00B758B9">
          <w:rPr>
            <w:rStyle w:val="a5"/>
            <w:noProof/>
          </w:rPr>
          <w:t xml:space="preserve">1. </w:t>
        </w:r>
        <w:r w:rsidRPr="00B758B9">
          <w:rPr>
            <w:rStyle w:val="a5"/>
            <w:noProof/>
          </w:rPr>
          <w:t>模块命名规则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712618" w:history="1">
        <w:r w:rsidRPr="00B758B9">
          <w:rPr>
            <w:rStyle w:val="a5"/>
            <w:noProof/>
          </w:rPr>
          <w:t xml:space="preserve">2. </w:t>
        </w:r>
        <w:r w:rsidRPr="00B758B9">
          <w:rPr>
            <w:rStyle w:val="a5"/>
            <w:noProof/>
          </w:rPr>
          <w:t>模块汇总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19" w:history="1">
        <w:r w:rsidRPr="00B758B9">
          <w:rPr>
            <w:rStyle w:val="a5"/>
            <w:noProof/>
          </w:rPr>
          <w:t xml:space="preserve">2.1 </w:t>
        </w:r>
        <w:r w:rsidRPr="00B758B9">
          <w:rPr>
            <w:rStyle w:val="a5"/>
            <w:noProof/>
          </w:rPr>
          <w:t>模块汇总表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20" w:history="1">
        <w:r w:rsidRPr="00B758B9">
          <w:rPr>
            <w:rStyle w:val="a5"/>
            <w:noProof/>
          </w:rPr>
          <w:t xml:space="preserve">2.2 </w:t>
        </w:r>
        <w:r w:rsidRPr="00B758B9">
          <w:rPr>
            <w:rStyle w:val="a5"/>
            <w:noProof/>
          </w:rPr>
          <w:t>模块关系图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67712621" w:history="1">
        <w:r w:rsidRPr="00B758B9">
          <w:rPr>
            <w:rStyle w:val="a5"/>
            <w:noProof/>
          </w:rPr>
          <w:t xml:space="preserve">3. </w:t>
        </w:r>
        <w:r w:rsidRPr="00B758B9">
          <w:rPr>
            <w:rStyle w:val="a5"/>
            <w:noProof/>
          </w:rPr>
          <w:t>子系统模块设计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22" w:history="1">
        <w:r w:rsidRPr="00B758B9">
          <w:rPr>
            <w:rStyle w:val="a5"/>
            <w:noProof/>
          </w:rPr>
          <w:t xml:space="preserve">3.1. </w:t>
        </w:r>
        <w:r w:rsidRPr="00B758B9">
          <w:rPr>
            <w:rStyle w:val="a5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23" w:history="1">
        <w:r w:rsidRPr="00B758B9">
          <w:rPr>
            <w:rStyle w:val="a5"/>
            <w:noProof/>
          </w:rPr>
          <w:t xml:space="preserve">3.2. </w:t>
        </w:r>
        <w:r w:rsidRPr="00B758B9">
          <w:rPr>
            <w:rStyle w:val="a5"/>
            <w:noProof/>
          </w:rPr>
          <w:t>记录行车记录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24" w:history="1">
        <w:r w:rsidRPr="00B758B9">
          <w:rPr>
            <w:rStyle w:val="a5"/>
            <w:noProof/>
          </w:rPr>
          <w:t xml:space="preserve">3.2.1 </w:t>
        </w:r>
        <w:r w:rsidRPr="00B758B9">
          <w:rPr>
            <w:rStyle w:val="a5"/>
            <w:noProof/>
          </w:rPr>
          <w:t>车辆照片信息存储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25" w:history="1">
        <w:r w:rsidRPr="00B758B9">
          <w:rPr>
            <w:rStyle w:val="a5"/>
            <w:noProof/>
          </w:rPr>
          <w:t xml:space="preserve">3.2.2 </w:t>
        </w:r>
        <w:r w:rsidRPr="00B758B9">
          <w:rPr>
            <w:rStyle w:val="a5"/>
            <w:noProof/>
          </w:rPr>
          <w:t>车牌照识别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26" w:history="1">
        <w:r w:rsidRPr="00B758B9">
          <w:rPr>
            <w:rStyle w:val="a5"/>
            <w:noProof/>
          </w:rPr>
          <w:t xml:space="preserve">3.2.3 </w:t>
        </w:r>
        <w:r w:rsidRPr="00B758B9">
          <w:rPr>
            <w:rStyle w:val="a5"/>
            <w:noProof/>
          </w:rPr>
          <w:t>行车记录处理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27" w:history="1">
        <w:r w:rsidRPr="00B758B9">
          <w:rPr>
            <w:rStyle w:val="a5"/>
            <w:noProof/>
          </w:rPr>
          <w:t xml:space="preserve">3.3. </w:t>
        </w:r>
        <w:r w:rsidRPr="00B758B9">
          <w:rPr>
            <w:rStyle w:val="a5"/>
            <w:noProof/>
          </w:rPr>
          <w:t>车辆追踪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28" w:history="1">
        <w:r w:rsidRPr="00B758B9">
          <w:rPr>
            <w:rStyle w:val="a5"/>
            <w:noProof/>
          </w:rPr>
          <w:t xml:space="preserve">3.4. </w:t>
        </w:r>
        <w:r w:rsidRPr="00B758B9">
          <w:rPr>
            <w:rStyle w:val="a5"/>
            <w:noProof/>
          </w:rPr>
          <w:t>行车记录查询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29" w:history="1">
        <w:r w:rsidRPr="00B758B9">
          <w:rPr>
            <w:rStyle w:val="a5"/>
            <w:noProof/>
          </w:rPr>
          <w:t xml:space="preserve">3.4.1 </w:t>
        </w:r>
        <w:r w:rsidRPr="00B758B9">
          <w:rPr>
            <w:rStyle w:val="a5"/>
            <w:noProof/>
          </w:rPr>
          <w:t>卡口查询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30" w:history="1">
        <w:r w:rsidRPr="00B758B9">
          <w:rPr>
            <w:rStyle w:val="a5"/>
            <w:noProof/>
          </w:rPr>
          <w:t xml:space="preserve">3.4.2 </w:t>
        </w:r>
        <w:r w:rsidRPr="00B758B9">
          <w:rPr>
            <w:rStyle w:val="a5"/>
            <w:noProof/>
          </w:rPr>
          <w:t>卡口查询指定车牌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31" w:history="1">
        <w:r w:rsidRPr="00B758B9">
          <w:rPr>
            <w:rStyle w:val="a5"/>
            <w:noProof/>
          </w:rPr>
          <w:t xml:space="preserve">3.4.3 </w:t>
        </w:r>
        <w:r w:rsidRPr="00B758B9">
          <w:rPr>
            <w:rStyle w:val="a5"/>
            <w:noProof/>
          </w:rPr>
          <w:t>摄像头查询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32" w:history="1">
        <w:r w:rsidRPr="00B758B9">
          <w:rPr>
            <w:rStyle w:val="a5"/>
            <w:noProof/>
          </w:rPr>
          <w:t xml:space="preserve">3.4.4 </w:t>
        </w:r>
        <w:r w:rsidRPr="00B758B9">
          <w:rPr>
            <w:rStyle w:val="a5"/>
            <w:noProof/>
          </w:rPr>
          <w:t>摄像头查询指定车牌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33" w:history="1">
        <w:r w:rsidRPr="00B758B9">
          <w:rPr>
            <w:rStyle w:val="a5"/>
            <w:noProof/>
          </w:rPr>
          <w:t xml:space="preserve">3.5. </w:t>
        </w:r>
        <w:r w:rsidRPr="00B758B9">
          <w:rPr>
            <w:rStyle w:val="a5"/>
            <w:noProof/>
          </w:rPr>
          <w:t>套牌稽查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34" w:history="1">
        <w:r w:rsidRPr="00B758B9">
          <w:rPr>
            <w:rStyle w:val="a5"/>
            <w:noProof/>
          </w:rPr>
          <w:t xml:space="preserve">3.6. </w:t>
        </w:r>
        <w:r w:rsidRPr="00B758B9">
          <w:rPr>
            <w:rStyle w:val="a5"/>
            <w:noProof/>
          </w:rPr>
          <w:t>车辆轨迹绘制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35" w:history="1">
        <w:r w:rsidRPr="00B758B9">
          <w:rPr>
            <w:rStyle w:val="a5"/>
            <w:noProof/>
          </w:rPr>
          <w:t xml:space="preserve">3.6.1. </w:t>
        </w:r>
        <w:r w:rsidRPr="00B758B9">
          <w:rPr>
            <w:rStyle w:val="a5"/>
            <w:noProof/>
          </w:rPr>
          <w:t>地图绘制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36" w:history="1">
        <w:r w:rsidRPr="00B758B9">
          <w:rPr>
            <w:rStyle w:val="a5"/>
            <w:noProof/>
          </w:rPr>
          <w:t xml:space="preserve">3.6.2. </w:t>
        </w:r>
        <w:r w:rsidRPr="00B758B9">
          <w:rPr>
            <w:rStyle w:val="a5"/>
            <w:noProof/>
          </w:rPr>
          <w:t>轨迹绘制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37" w:history="1">
        <w:r w:rsidRPr="00B758B9">
          <w:rPr>
            <w:rStyle w:val="a5"/>
            <w:noProof/>
          </w:rPr>
          <w:t xml:space="preserve">3.6.3. </w:t>
        </w:r>
        <w:r w:rsidRPr="00B758B9">
          <w:rPr>
            <w:rStyle w:val="a5"/>
            <w:noProof/>
          </w:rPr>
          <w:t>地图移动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38" w:history="1">
        <w:r w:rsidRPr="00B758B9">
          <w:rPr>
            <w:rStyle w:val="a5"/>
            <w:noProof/>
          </w:rPr>
          <w:t xml:space="preserve">3.6.4. </w:t>
        </w:r>
        <w:r w:rsidRPr="00B758B9">
          <w:rPr>
            <w:rStyle w:val="a5"/>
            <w:noProof/>
          </w:rPr>
          <w:t>地图缩放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39" w:history="1">
        <w:r w:rsidRPr="00B758B9">
          <w:rPr>
            <w:rStyle w:val="a5"/>
            <w:noProof/>
          </w:rPr>
          <w:t xml:space="preserve">3.7. </w:t>
        </w:r>
        <w:r w:rsidRPr="00B758B9">
          <w:rPr>
            <w:rStyle w:val="a5"/>
            <w:noProof/>
          </w:rPr>
          <w:t>黑名单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20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67712640" w:history="1">
        <w:r w:rsidRPr="00B758B9">
          <w:rPr>
            <w:rStyle w:val="a5"/>
            <w:noProof/>
          </w:rPr>
          <w:t xml:space="preserve">3.8. </w:t>
        </w:r>
        <w:r w:rsidRPr="00B758B9">
          <w:rPr>
            <w:rStyle w:val="a5"/>
            <w:noProof/>
          </w:rPr>
          <w:t>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41" w:history="1">
        <w:r w:rsidRPr="00B758B9">
          <w:rPr>
            <w:rStyle w:val="a5"/>
            <w:noProof/>
          </w:rPr>
          <w:t xml:space="preserve">3.8.1. </w:t>
        </w:r>
        <w:r w:rsidRPr="00B758B9">
          <w:rPr>
            <w:rStyle w:val="a5"/>
            <w:rFonts w:ascii="宋体" w:hAnsi="宋体"/>
            <w:noProof/>
          </w:rPr>
          <w:t>示例展示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42" w:history="1">
        <w:r w:rsidRPr="00B758B9">
          <w:rPr>
            <w:rStyle w:val="a5"/>
            <w:noProof/>
          </w:rPr>
          <w:t xml:space="preserve">3.8.2. </w:t>
        </w:r>
        <w:r w:rsidRPr="00B758B9">
          <w:rPr>
            <w:rStyle w:val="a5"/>
            <w:noProof/>
          </w:rPr>
          <w:t>系统功能说明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05BBB" w:rsidRDefault="00C05BBB">
      <w:pPr>
        <w:pStyle w:val="30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67712643" w:history="1">
        <w:r w:rsidRPr="00B758B9">
          <w:rPr>
            <w:rStyle w:val="a5"/>
            <w:noProof/>
          </w:rPr>
          <w:t xml:space="preserve">3.8.3. </w:t>
        </w:r>
        <w:r w:rsidRPr="00B758B9">
          <w:rPr>
            <w:rStyle w:val="a5"/>
            <w:noProof/>
          </w:rPr>
          <w:t>帮助搜索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_Toc467712643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7613" w:rsidRPr="005A01A6" w:rsidRDefault="0045550D">
      <w:pPr>
        <w:pStyle w:val="1"/>
        <w:spacing w:before="175" w:after="175"/>
      </w:pPr>
      <w:r w:rsidRPr="005A01A6">
        <w:fldChar w:fldCharType="end"/>
      </w:r>
      <w:r w:rsidRPr="005A01A6">
        <w:br w:type="page"/>
      </w:r>
      <w:bookmarkStart w:id="0" w:name="_Toc15898327"/>
      <w:bookmarkStart w:id="1" w:name="_Toc16478129"/>
      <w:bookmarkStart w:id="2" w:name="_Toc16478463"/>
      <w:bookmarkStart w:id="3" w:name="_Toc16478862"/>
      <w:bookmarkStart w:id="4" w:name="_Toc467712613"/>
      <w:r w:rsidRPr="005A01A6">
        <w:lastRenderedPageBreak/>
        <w:t xml:space="preserve">0. </w:t>
      </w:r>
      <w:r w:rsidRPr="005A01A6">
        <w:t>文档介绍</w:t>
      </w:r>
      <w:bookmarkEnd w:id="0"/>
      <w:bookmarkEnd w:id="1"/>
      <w:bookmarkEnd w:id="2"/>
      <w:bookmarkEnd w:id="3"/>
      <w:bookmarkEnd w:id="4"/>
    </w:p>
    <w:p w:rsidR="00907613" w:rsidRPr="005A01A6" w:rsidRDefault="0045550D">
      <w:pPr>
        <w:pStyle w:val="2"/>
        <w:rPr>
          <w:rFonts w:ascii="Times New Roman" w:hAnsi="Times New Roman"/>
        </w:rPr>
      </w:pPr>
      <w:bookmarkStart w:id="5" w:name="_Toc15786742"/>
      <w:bookmarkStart w:id="6" w:name="_Toc15898328"/>
      <w:bookmarkStart w:id="7" w:name="_Toc16478130"/>
      <w:bookmarkStart w:id="8" w:name="_Toc16478464"/>
      <w:bookmarkStart w:id="9" w:name="_Toc16478863"/>
      <w:bookmarkStart w:id="10" w:name="_Toc467712614"/>
      <w:r w:rsidRPr="005A01A6">
        <w:rPr>
          <w:rFonts w:ascii="Times New Roman" w:hAnsi="Times New Roman"/>
        </w:rPr>
        <w:t xml:space="preserve">0.1 </w:t>
      </w:r>
      <w:r w:rsidRPr="005A01A6">
        <w:rPr>
          <w:rFonts w:ascii="Times New Roman" w:hAnsi="Times New Roman"/>
        </w:rPr>
        <w:t>文档目的</w:t>
      </w:r>
      <w:bookmarkEnd w:id="5"/>
      <w:bookmarkEnd w:id="6"/>
      <w:bookmarkEnd w:id="7"/>
      <w:bookmarkEnd w:id="8"/>
      <w:bookmarkEnd w:id="9"/>
      <w:bookmarkEnd w:id="10"/>
    </w:p>
    <w:p w:rsidR="00907613" w:rsidRPr="005A01A6" w:rsidRDefault="008E2EF5">
      <w:pPr>
        <w:rPr>
          <w:iCs/>
        </w:rPr>
      </w:pPr>
      <w:r w:rsidRPr="005A01A6">
        <w:rPr>
          <w:iCs/>
        </w:rPr>
        <w:t>本文档给出项目的模块详细设计，根据体系结构报告</w:t>
      </w:r>
      <w:r w:rsidR="00894548" w:rsidRPr="005A01A6">
        <w:rPr>
          <w:iCs/>
        </w:rPr>
        <w:t>各模块，描述其详细情况。</w:t>
      </w:r>
    </w:p>
    <w:p w:rsidR="00907613" w:rsidRPr="005A01A6" w:rsidRDefault="0045550D">
      <w:pPr>
        <w:pStyle w:val="2"/>
        <w:rPr>
          <w:rFonts w:ascii="Times New Roman" w:hAnsi="Times New Roman"/>
        </w:rPr>
      </w:pPr>
      <w:bookmarkStart w:id="11" w:name="_Toc15786743"/>
      <w:bookmarkStart w:id="12" w:name="_Toc15898329"/>
      <w:bookmarkStart w:id="13" w:name="_Toc16478131"/>
      <w:bookmarkStart w:id="14" w:name="_Toc16478465"/>
      <w:bookmarkStart w:id="15" w:name="_Toc16478864"/>
      <w:bookmarkStart w:id="16" w:name="_Toc467712615"/>
      <w:r w:rsidRPr="005A01A6">
        <w:rPr>
          <w:rFonts w:ascii="Times New Roman" w:hAnsi="Times New Roman"/>
        </w:rPr>
        <w:t xml:space="preserve">0.2 </w:t>
      </w:r>
      <w:r w:rsidRPr="005A01A6">
        <w:rPr>
          <w:rFonts w:ascii="Times New Roman" w:hAnsi="Times New Roman"/>
        </w:rPr>
        <w:t>文档范围</w:t>
      </w:r>
      <w:bookmarkEnd w:id="11"/>
      <w:bookmarkEnd w:id="12"/>
      <w:bookmarkEnd w:id="13"/>
      <w:bookmarkEnd w:id="14"/>
      <w:bookmarkEnd w:id="15"/>
      <w:bookmarkEnd w:id="16"/>
    </w:p>
    <w:p w:rsidR="00907613" w:rsidRPr="005A01A6" w:rsidRDefault="00FE1C3B">
      <w:pPr>
        <w:rPr>
          <w:iCs/>
        </w:rPr>
      </w:pPr>
      <w:r w:rsidRPr="005A01A6">
        <w:rPr>
          <w:iCs/>
        </w:rPr>
        <w:t>本文档描述了项目的模块详细设计，包括模块名、模块属性、接口、内部算法。</w:t>
      </w:r>
    </w:p>
    <w:p w:rsidR="00907613" w:rsidRPr="005A01A6" w:rsidRDefault="0045550D">
      <w:pPr>
        <w:pStyle w:val="2"/>
        <w:rPr>
          <w:rFonts w:ascii="Times New Roman" w:hAnsi="Times New Roman"/>
        </w:rPr>
      </w:pPr>
      <w:bookmarkStart w:id="17" w:name="_Toc15786744"/>
      <w:bookmarkStart w:id="18" w:name="_Toc15898330"/>
      <w:bookmarkStart w:id="19" w:name="_Toc16478132"/>
      <w:bookmarkStart w:id="20" w:name="_Toc16478466"/>
      <w:bookmarkStart w:id="21" w:name="_Toc16478865"/>
      <w:bookmarkStart w:id="22" w:name="_Toc467712616"/>
      <w:r w:rsidRPr="005A01A6">
        <w:rPr>
          <w:rFonts w:ascii="Times New Roman" w:hAnsi="Times New Roman"/>
        </w:rPr>
        <w:t xml:space="preserve">0.3 </w:t>
      </w:r>
      <w:r w:rsidRPr="005A01A6">
        <w:rPr>
          <w:rFonts w:ascii="Times New Roman" w:hAnsi="Times New Roman"/>
        </w:rPr>
        <w:t>读者对象</w:t>
      </w:r>
      <w:bookmarkEnd w:id="17"/>
      <w:bookmarkEnd w:id="18"/>
      <w:bookmarkEnd w:id="19"/>
      <w:bookmarkEnd w:id="20"/>
      <w:bookmarkEnd w:id="21"/>
      <w:bookmarkEnd w:id="22"/>
    </w:p>
    <w:p w:rsidR="00907613" w:rsidRPr="005A01A6" w:rsidRDefault="00573A19">
      <w:pPr>
        <w:rPr>
          <w:iCs/>
        </w:rPr>
      </w:pPr>
      <w:r w:rsidRPr="005A01A6">
        <w:rPr>
          <w:iCs/>
        </w:rPr>
        <w:t>供系统设计人员、开发人员、测试人员阅读使用。</w:t>
      </w:r>
    </w:p>
    <w:p w:rsidR="00907613" w:rsidRPr="005A01A6" w:rsidRDefault="0045550D">
      <w:pPr>
        <w:pStyle w:val="1"/>
        <w:pageBreakBefore/>
        <w:spacing w:before="175" w:after="175"/>
      </w:pPr>
      <w:bookmarkStart w:id="23" w:name="_Toc467712617"/>
      <w:r w:rsidRPr="005A01A6">
        <w:lastRenderedPageBreak/>
        <w:t xml:space="preserve">1. </w:t>
      </w:r>
      <w:r w:rsidRPr="005A01A6">
        <w:t>模块命名规则</w:t>
      </w:r>
      <w:bookmarkEnd w:id="23"/>
    </w:p>
    <w:p w:rsidR="00907613" w:rsidRPr="005A01A6" w:rsidRDefault="00573A19">
      <w:pPr>
        <w:rPr>
          <w:iCs/>
        </w:rPr>
      </w:pPr>
      <w:r w:rsidRPr="005A01A6">
        <w:rPr>
          <w:iCs/>
        </w:rPr>
        <w:t>所有命名采用驼峰命名法，类名、</w:t>
      </w:r>
      <w:proofErr w:type="gramStart"/>
      <w:r w:rsidRPr="005A01A6">
        <w:rPr>
          <w:iCs/>
        </w:rPr>
        <w:t>函数名首字母</w:t>
      </w:r>
      <w:proofErr w:type="gramEnd"/>
      <w:r w:rsidRPr="005A01A6">
        <w:rPr>
          <w:iCs/>
        </w:rPr>
        <w:t>大写，</w:t>
      </w:r>
      <w:proofErr w:type="gramStart"/>
      <w:r w:rsidRPr="005A01A6">
        <w:rPr>
          <w:iCs/>
        </w:rPr>
        <w:t>变量名首字母</w:t>
      </w:r>
      <w:proofErr w:type="gramEnd"/>
      <w:r w:rsidRPr="005A01A6">
        <w:rPr>
          <w:iCs/>
        </w:rPr>
        <w:t>小写。</w:t>
      </w:r>
    </w:p>
    <w:p w:rsidR="00907613" w:rsidRPr="005A01A6" w:rsidRDefault="0045550D">
      <w:pPr>
        <w:pStyle w:val="1"/>
        <w:spacing w:before="175" w:after="175"/>
      </w:pPr>
      <w:bookmarkStart w:id="24" w:name="_Toc467712618"/>
      <w:r w:rsidRPr="005A01A6">
        <w:t xml:space="preserve">2. </w:t>
      </w:r>
      <w:r w:rsidRPr="005A01A6">
        <w:t>模块汇总</w:t>
      </w:r>
      <w:bookmarkEnd w:id="24"/>
    </w:p>
    <w:p w:rsidR="00907613" w:rsidRPr="005A01A6" w:rsidRDefault="0045550D" w:rsidP="00162DA0">
      <w:pPr>
        <w:pStyle w:val="2"/>
        <w:rPr>
          <w:rFonts w:ascii="Times New Roman" w:hAnsi="Times New Roman"/>
        </w:rPr>
      </w:pPr>
      <w:bookmarkStart w:id="25" w:name="_Toc467712619"/>
      <w:r w:rsidRPr="005A01A6">
        <w:rPr>
          <w:rFonts w:ascii="Times New Roman" w:hAnsi="Times New Roman"/>
        </w:rPr>
        <w:t xml:space="preserve">2.1 </w:t>
      </w:r>
      <w:r w:rsidRPr="005A01A6">
        <w:rPr>
          <w:rFonts w:ascii="Times New Roman" w:hAnsi="Times New Roman"/>
        </w:rPr>
        <w:t>模块汇总表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5"/>
        <w:gridCol w:w="143"/>
        <w:gridCol w:w="6276"/>
      </w:tblGrid>
      <w:tr w:rsidR="005A01A6" w:rsidRPr="005A01A6" w:rsidTr="00AB754A">
        <w:trPr>
          <w:cantSplit/>
        </w:trPr>
        <w:tc>
          <w:tcPr>
            <w:tcW w:w="8494" w:type="dxa"/>
            <w:gridSpan w:val="3"/>
            <w:shd w:val="clear" w:color="auto" w:fill="D9D9D9"/>
          </w:tcPr>
          <w:p w:rsidR="00907613" w:rsidRPr="005A01A6" w:rsidRDefault="0045550D">
            <w:pPr>
              <w:rPr>
                <w:b/>
                <w:bCs/>
                <w:szCs w:val="21"/>
              </w:rPr>
            </w:pPr>
            <w:r w:rsidRPr="005A01A6">
              <w:rPr>
                <w:b/>
                <w:bCs/>
                <w:szCs w:val="21"/>
              </w:rPr>
              <w:t>子系统</w:t>
            </w:r>
            <w:r w:rsidRPr="005A01A6">
              <w:rPr>
                <w:b/>
                <w:bCs/>
                <w:szCs w:val="21"/>
              </w:rPr>
              <w:t>A</w:t>
            </w:r>
          </w:p>
        </w:tc>
      </w:tr>
      <w:tr w:rsidR="005A01A6" w:rsidRPr="005A01A6" w:rsidTr="00AB754A">
        <w:tc>
          <w:tcPr>
            <w:tcW w:w="2075" w:type="dxa"/>
            <w:shd w:val="clear" w:color="auto" w:fill="D9D9D9"/>
          </w:tcPr>
          <w:p w:rsidR="00907613" w:rsidRPr="005A01A6" w:rsidRDefault="0045550D">
            <w:pPr>
              <w:jc w:val="center"/>
              <w:rPr>
                <w:szCs w:val="21"/>
              </w:rPr>
            </w:pPr>
            <w:r w:rsidRPr="005A01A6">
              <w:rPr>
                <w:szCs w:val="21"/>
              </w:rPr>
              <w:t>模块名称</w:t>
            </w:r>
          </w:p>
        </w:tc>
        <w:tc>
          <w:tcPr>
            <w:tcW w:w="6419" w:type="dxa"/>
            <w:gridSpan w:val="2"/>
            <w:shd w:val="clear" w:color="auto" w:fill="D9D9D9"/>
          </w:tcPr>
          <w:p w:rsidR="00907613" w:rsidRPr="005A01A6" w:rsidRDefault="0045550D">
            <w:pPr>
              <w:jc w:val="center"/>
              <w:rPr>
                <w:szCs w:val="21"/>
              </w:rPr>
            </w:pPr>
            <w:r w:rsidRPr="005A01A6">
              <w:rPr>
                <w:szCs w:val="21"/>
              </w:rPr>
              <w:t>功能简述</w:t>
            </w:r>
          </w:p>
        </w:tc>
      </w:tr>
      <w:tr w:rsidR="005A01A6" w:rsidRPr="005A01A6" w:rsidTr="00AB754A">
        <w:tc>
          <w:tcPr>
            <w:tcW w:w="2075" w:type="dxa"/>
          </w:tcPr>
          <w:p w:rsidR="00907613" w:rsidRPr="005A01A6" w:rsidRDefault="00907613">
            <w:pPr>
              <w:rPr>
                <w:iCs/>
                <w:szCs w:val="21"/>
              </w:rPr>
            </w:pPr>
          </w:p>
        </w:tc>
        <w:tc>
          <w:tcPr>
            <w:tcW w:w="6419" w:type="dxa"/>
            <w:gridSpan w:val="2"/>
          </w:tcPr>
          <w:p w:rsidR="00907613" w:rsidRPr="005A01A6" w:rsidRDefault="00907613">
            <w:pPr>
              <w:rPr>
                <w:iCs/>
                <w:szCs w:val="21"/>
              </w:rPr>
            </w:pPr>
          </w:p>
        </w:tc>
      </w:tr>
      <w:tr w:rsidR="005A01A6" w:rsidRPr="005A01A6" w:rsidTr="00AB754A">
        <w:tc>
          <w:tcPr>
            <w:tcW w:w="2075" w:type="dxa"/>
          </w:tcPr>
          <w:p w:rsidR="00907613" w:rsidRPr="005A01A6" w:rsidRDefault="00907613">
            <w:pPr>
              <w:rPr>
                <w:iCs/>
                <w:szCs w:val="21"/>
              </w:rPr>
            </w:pPr>
          </w:p>
        </w:tc>
        <w:tc>
          <w:tcPr>
            <w:tcW w:w="6419" w:type="dxa"/>
            <w:gridSpan w:val="2"/>
          </w:tcPr>
          <w:p w:rsidR="00907613" w:rsidRPr="005A01A6" w:rsidRDefault="00907613">
            <w:pPr>
              <w:rPr>
                <w:iCs/>
                <w:szCs w:val="21"/>
              </w:rPr>
            </w:pPr>
          </w:p>
        </w:tc>
      </w:tr>
      <w:tr w:rsidR="005A01A6" w:rsidRPr="005A01A6" w:rsidTr="00AB754A">
        <w:tc>
          <w:tcPr>
            <w:tcW w:w="2075" w:type="dxa"/>
          </w:tcPr>
          <w:p w:rsidR="00907613" w:rsidRPr="005A01A6" w:rsidRDefault="0045550D">
            <w:pPr>
              <w:rPr>
                <w:iCs/>
                <w:szCs w:val="21"/>
              </w:rPr>
            </w:pPr>
            <w:r w:rsidRPr="005A01A6">
              <w:rPr>
                <w:iCs/>
                <w:szCs w:val="21"/>
              </w:rPr>
              <w:t>…</w:t>
            </w:r>
          </w:p>
        </w:tc>
        <w:tc>
          <w:tcPr>
            <w:tcW w:w="6419" w:type="dxa"/>
            <w:gridSpan w:val="2"/>
          </w:tcPr>
          <w:p w:rsidR="00AB754A" w:rsidRPr="005A01A6" w:rsidRDefault="00AB754A">
            <w:pPr>
              <w:rPr>
                <w:iCs/>
                <w:szCs w:val="21"/>
              </w:rPr>
            </w:pPr>
          </w:p>
        </w:tc>
      </w:tr>
      <w:tr w:rsidR="005A01A6" w:rsidRPr="005A01A6" w:rsidTr="004F18DA">
        <w:trPr>
          <w:cantSplit/>
        </w:trPr>
        <w:tc>
          <w:tcPr>
            <w:tcW w:w="8494" w:type="dxa"/>
            <w:gridSpan w:val="3"/>
            <w:shd w:val="clear" w:color="auto" w:fill="D9D9D9"/>
          </w:tcPr>
          <w:p w:rsidR="00C93EBC" w:rsidRPr="005A01A6" w:rsidRDefault="00C93EBC" w:rsidP="004F18DA">
            <w:pPr>
              <w:rPr>
                <w:b/>
                <w:bCs/>
                <w:szCs w:val="21"/>
              </w:rPr>
            </w:pPr>
            <w:r w:rsidRPr="005A01A6">
              <w:rPr>
                <w:b/>
                <w:bCs/>
                <w:szCs w:val="21"/>
              </w:rPr>
              <w:t>子系统</w:t>
            </w:r>
            <w:r w:rsidRPr="005A01A6">
              <w:rPr>
                <w:b/>
                <w:bCs/>
                <w:szCs w:val="21"/>
              </w:rPr>
              <w:t xml:space="preserve">2 </w:t>
            </w:r>
            <w:bookmarkStart w:id="26" w:name="OLE_LINK3"/>
            <w:r w:rsidRPr="005A01A6">
              <w:rPr>
                <w:b/>
                <w:bCs/>
                <w:szCs w:val="21"/>
              </w:rPr>
              <w:t>行车信息记录</w:t>
            </w:r>
            <w:bookmarkEnd w:id="26"/>
          </w:p>
        </w:tc>
      </w:tr>
      <w:tr w:rsidR="005A01A6" w:rsidRPr="005A01A6" w:rsidTr="004F18DA">
        <w:tc>
          <w:tcPr>
            <w:tcW w:w="2075" w:type="dxa"/>
            <w:shd w:val="clear" w:color="auto" w:fill="D9D9D9"/>
          </w:tcPr>
          <w:p w:rsidR="00C93EBC" w:rsidRPr="005A01A6" w:rsidRDefault="00C93EBC" w:rsidP="004F18DA">
            <w:pPr>
              <w:jc w:val="center"/>
              <w:rPr>
                <w:szCs w:val="21"/>
              </w:rPr>
            </w:pPr>
            <w:r w:rsidRPr="005A01A6">
              <w:rPr>
                <w:szCs w:val="21"/>
              </w:rPr>
              <w:t>模块名称</w:t>
            </w:r>
          </w:p>
        </w:tc>
        <w:tc>
          <w:tcPr>
            <w:tcW w:w="6419" w:type="dxa"/>
            <w:gridSpan w:val="2"/>
            <w:shd w:val="clear" w:color="auto" w:fill="D9D9D9"/>
          </w:tcPr>
          <w:p w:rsidR="00C93EBC" w:rsidRPr="005A01A6" w:rsidRDefault="00C93EBC" w:rsidP="004F18DA">
            <w:pPr>
              <w:jc w:val="center"/>
              <w:rPr>
                <w:szCs w:val="21"/>
              </w:rPr>
            </w:pPr>
            <w:r w:rsidRPr="005A01A6">
              <w:rPr>
                <w:szCs w:val="21"/>
              </w:rPr>
              <w:t>功能简述</w:t>
            </w:r>
          </w:p>
        </w:tc>
      </w:tr>
      <w:tr w:rsidR="005A01A6" w:rsidRPr="005A01A6" w:rsidTr="004F18DA">
        <w:tc>
          <w:tcPr>
            <w:tcW w:w="2075" w:type="dxa"/>
          </w:tcPr>
          <w:p w:rsidR="00C93EBC" w:rsidRPr="005A01A6" w:rsidRDefault="00C93EBC" w:rsidP="004F18DA">
            <w:pPr>
              <w:jc w:val="left"/>
              <w:rPr>
                <w:bCs/>
                <w:iCs/>
                <w:szCs w:val="21"/>
              </w:rPr>
            </w:pPr>
            <w:r w:rsidRPr="005A01A6">
              <w:rPr>
                <w:bCs/>
                <w:iCs/>
                <w:szCs w:val="21"/>
              </w:rPr>
              <w:t>车辆照片信息存储</w:t>
            </w:r>
          </w:p>
        </w:tc>
        <w:tc>
          <w:tcPr>
            <w:tcW w:w="6419" w:type="dxa"/>
            <w:gridSpan w:val="2"/>
          </w:tcPr>
          <w:p w:rsidR="00C93EBC" w:rsidRPr="005A01A6" w:rsidRDefault="00C93EBC" w:rsidP="004F18DA">
            <w:pPr>
              <w:jc w:val="left"/>
              <w:rPr>
                <w:bCs/>
                <w:iCs/>
                <w:szCs w:val="21"/>
              </w:rPr>
            </w:pPr>
            <w:r w:rsidRPr="005A01A6">
              <w:rPr>
                <w:bCs/>
                <w:iCs/>
                <w:szCs w:val="21"/>
              </w:rPr>
              <w:t>用于存储摄像头拍摄的车辆照片</w:t>
            </w:r>
          </w:p>
        </w:tc>
      </w:tr>
      <w:tr w:rsidR="005A01A6" w:rsidRPr="005A01A6" w:rsidTr="004F18DA">
        <w:tc>
          <w:tcPr>
            <w:tcW w:w="2075" w:type="dxa"/>
          </w:tcPr>
          <w:p w:rsidR="00C93EBC" w:rsidRPr="005A01A6" w:rsidRDefault="00C93EBC" w:rsidP="004F18DA">
            <w:pPr>
              <w:jc w:val="left"/>
              <w:rPr>
                <w:iCs/>
                <w:szCs w:val="21"/>
              </w:rPr>
            </w:pPr>
            <w:r w:rsidRPr="005A01A6">
              <w:rPr>
                <w:bCs/>
                <w:iCs/>
                <w:szCs w:val="21"/>
              </w:rPr>
              <w:t>车牌照识别</w:t>
            </w:r>
          </w:p>
        </w:tc>
        <w:tc>
          <w:tcPr>
            <w:tcW w:w="6419" w:type="dxa"/>
            <w:gridSpan w:val="2"/>
          </w:tcPr>
          <w:p w:rsidR="00C93EBC" w:rsidRPr="005A01A6" w:rsidRDefault="00C93EBC" w:rsidP="004F18DA">
            <w:pPr>
              <w:jc w:val="left"/>
              <w:rPr>
                <w:iCs/>
                <w:szCs w:val="21"/>
              </w:rPr>
            </w:pPr>
            <w:r w:rsidRPr="005A01A6">
              <w:rPr>
                <w:bCs/>
                <w:iCs/>
                <w:szCs w:val="21"/>
              </w:rPr>
              <w:t>用于从车辆照片中识别出车牌</w:t>
            </w:r>
          </w:p>
        </w:tc>
      </w:tr>
      <w:tr w:rsidR="005A01A6" w:rsidRPr="005A01A6" w:rsidTr="004F18DA">
        <w:tc>
          <w:tcPr>
            <w:tcW w:w="2075" w:type="dxa"/>
          </w:tcPr>
          <w:p w:rsidR="00C93EBC" w:rsidRPr="005A01A6" w:rsidRDefault="00C93EBC" w:rsidP="004F18DA">
            <w:pPr>
              <w:jc w:val="left"/>
              <w:rPr>
                <w:iCs/>
                <w:szCs w:val="21"/>
              </w:rPr>
            </w:pPr>
            <w:r w:rsidRPr="005A01A6">
              <w:rPr>
                <w:iCs/>
                <w:szCs w:val="21"/>
              </w:rPr>
              <w:t>行车记录处理</w:t>
            </w:r>
          </w:p>
        </w:tc>
        <w:tc>
          <w:tcPr>
            <w:tcW w:w="6419" w:type="dxa"/>
            <w:gridSpan w:val="2"/>
          </w:tcPr>
          <w:p w:rsidR="00C93EBC" w:rsidRPr="005A01A6" w:rsidRDefault="00C93EBC" w:rsidP="004F18DA">
            <w:pPr>
              <w:jc w:val="left"/>
              <w:rPr>
                <w:iCs/>
                <w:szCs w:val="21"/>
              </w:rPr>
            </w:pPr>
            <w:r w:rsidRPr="005A01A6">
              <w:rPr>
                <w:bCs/>
                <w:iCs/>
                <w:szCs w:val="21"/>
              </w:rPr>
              <w:t>生成和存储行车信息</w:t>
            </w:r>
          </w:p>
        </w:tc>
      </w:tr>
      <w:tr w:rsidR="005A01A6" w:rsidRPr="005A01A6" w:rsidTr="00AB754A">
        <w:tc>
          <w:tcPr>
            <w:tcW w:w="2075" w:type="dxa"/>
          </w:tcPr>
          <w:p w:rsidR="00AB754A" w:rsidRPr="005A01A6" w:rsidRDefault="00AB754A">
            <w:pPr>
              <w:rPr>
                <w:iCs/>
                <w:szCs w:val="21"/>
              </w:rPr>
            </w:pPr>
          </w:p>
        </w:tc>
        <w:tc>
          <w:tcPr>
            <w:tcW w:w="6419" w:type="dxa"/>
            <w:gridSpan w:val="2"/>
          </w:tcPr>
          <w:p w:rsidR="00AB754A" w:rsidRPr="005A01A6" w:rsidRDefault="00AB754A">
            <w:pPr>
              <w:rPr>
                <w:iCs/>
                <w:szCs w:val="21"/>
              </w:rPr>
            </w:pPr>
          </w:p>
        </w:tc>
      </w:tr>
      <w:tr w:rsidR="005A01A6" w:rsidRPr="005A01A6" w:rsidTr="00AB754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494" w:type="dxa"/>
            <w:gridSpan w:val="3"/>
            <w:shd w:val="clear" w:color="auto" w:fill="D9D9D9"/>
          </w:tcPr>
          <w:p w:rsidR="00AB754A" w:rsidRPr="005A01A6" w:rsidRDefault="00AB754A" w:rsidP="004F18DA">
            <w:pPr>
              <w:rPr>
                <w:b/>
                <w:bCs/>
                <w:szCs w:val="21"/>
              </w:rPr>
            </w:pPr>
            <w:r w:rsidRPr="005A01A6">
              <w:rPr>
                <w:b/>
                <w:bCs/>
                <w:szCs w:val="21"/>
              </w:rPr>
              <w:t>子系统</w:t>
            </w:r>
            <w:r w:rsidRPr="005A01A6">
              <w:rPr>
                <w:b/>
                <w:bCs/>
                <w:szCs w:val="21"/>
              </w:rPr>
              <w:t xml:space="preserve">4 </w:t>
            </w:r>
            <w:r w:rsidRPr="005A01A6">
              <w:rPr>
                <w:b/>
                <w:bCs/>
                <w:szCs w:val="21"/>
              </w:rPr>
              <w:t>行车记录查询</w:t>
            </w:r>
          </w:p>
        </w:tc>
      </w:tr>
      <w:tr w:rsidR="005A01A6" w:rsidRPr="005A01A6" w:rsidTr="00AB754A">
        <w:tblPrEx>
          <w:tblLook w:val="04A0" w:firstRow="1" w:lastRow="0" w:firstColumn="1" w:lastColumn="0" w:noHBand="0" w:noVBand="1"/>
        </w:tblPrEx>
        <w:tc>
          <w:tcPr>
            <w:tcW w:w="2218" w:type="dxa"/>
            <w:gridSpan w:val="2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Cs w:val="21"/>
              </w:rPr>
            </w:pPr>
            <w:r w:rsidRPr="005A01A6">
              <w:rPr>
                <w:szCs w:val="21"/>
              </w:rPr>
              <w:t>模块名称</w:t>
            </w:r>
          </w:p>
        </w:tc>
        <w:tc>
          <w:tcPr>
            <w:tcW w:w="6276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Cs w:val="21"/>
              </w:rPr>
            </w:pPr>
            <w:r w:rsidRPr="005A01A6">
              <w:rPr>
                <w:szCs w:val="21"/>
              </w:rPr>
              <w:t>功能简述</w:t>
            </w:r>
          </w:p>
        </w:tc>
      </w:tr>
      <w:tr w:rsidR="005A01A6" w:rsidRPr="005A01A6" w:rsidTr="00AB754A">
        <w:tblPrEx>
          <w:tblLook w:val="04A0" w:firstRow="1" w:lastRow="0" w:firstColumn="1" w:lastColumn="0" w:noHBand="0" w:noVBand="1"/>
        </w:tblPrEx>
        <w:tc>
          <w:tcPr>
            <w:tcW w:w="2218" w:type="dxa"/>
            <w:gridSpan w:val="2"/>
          </w:tcPr>
          <w:p w:rsidR="00AB754A" w:rsidRPr="005A01A6" w:rsidRDefault="00AB754A" w:rsidP="004F18DA">
            <w:pPr>
              <w:rPr>
                <w:iCs/>
                <w:szCs w:val="21"/>
              </w:rPr>
            </w:pPr>
            <w:r w:rsidRPr="005A01A6">
              <w:rPr>
                <w:szCs w:val="21"/>
              </w:rPr>
              <w:t>卡口查询</w:t>
            </w:r>
          </w:p>
        </w:tc>
        <w:tc>
          <w:tcPr>
            <w:tcW w:w="6276" w:type="dxa"/>
          </w:tcPr>
          <w:p w:rsidR="00AB754A" w:rsidRPr="005A01A6" w:rsidRDefault="00AB754A" w:rsidP="004F18DA">
            <w:pPr>
              <w:rPr>
                <w:iCs/>
                <w:szCs w:val="21"/>
              </w:rPr>
            </w:pPr>
            <w:r w:rsidRPr="005A01A6">
              <w:rPr>
                <w:szCs w:val="21"/>
              </w:rPr>
              <w:t>根据卡口和时间区间查询所有的行车记录</w:t>
            </w:r>
          </w:p>
        </w:tc>
      </w:tr>
      <w:tr w:rsidR="005A01A6" w:rsidRPr="005A01A6" w:rsidTr="00AB754A">
        <w:tblPrEx>
          <w:tblLook w:val="04A0" w:firstRow="1" w:lastRow="0" w:firstColumn="1" w:lastColumn="0" w:noHBand="0" w:noVBand="1"/>
        </w:tblPrEx>
        <w:trPr>
          <w:trHeight w:val="352"/>
        </w:trPr>
        <w:tc>
          <w:tcPr>
            <w:tcW w:w="2218" w:type="dxa"/>
            <w:gridSpan w:val="2"/>
          </w:tcPr>
          <w:p w:rsidR="00AB754A" w:rsidRPr="005A01A6" w:rsidRDefault="00AB754A" w:rsidP="004F18DA">
            <w:pPr>
              <w:rPr>
                <w:iCs/>
                <w:szCs w:val="21"/>
              </w:rPr>
            </w:pPr>
            <w:r w:rsidRPr="005A01A6">
              <w:rPr>
                <w:szCs w:val="21"/>
              </w:rPr>
              <w:t>卡口查询指定车牌</w:t>
            </w:r>
          </w:p>
        </w:tc>
        <w:tc>
          <w:tcPr>
            <w:tcW w:w="6276" w:type="dxa"/>
          </w:tcPr>
          <w:p w:rsidR="00AB754A" w:rsidRPr="005A01A6" w:rsidRDefault="00AB754A" w:rsidP="004F18DA">
            <w:pPr>
              <w:rPr>
                <w:iCs/>
                <w:szCs w:val="21"/>
              </w:rPr>
            </w:pPr>
            <w:r w:rsidRPr="005A01A6">
              <w:rPr>
                <w:szCs w:val="21"/>
              </w:rPr>
              <w:t>根据卡口和时间区间查询指定车牌的行车记录</w:t>
            </w:r>
          </w:p>
        </w:tc>
      </w:tr>
      <w:tr w:rsidR="005A01A6" w:rsidRPr="005A01A6" w:rsidTr="00AB754A">
        <w:tblPrEx>
          <w:tblLook w:val="04A0" w:firstRow="1" w:lastRow="0" w:firstColumn="1" w:lastColumn="0" w:noHBand="0" w:noVBand="1"/>
        </w:tblPrEx>
        <w:tc>
          <w:tcPr>
            <w:tcW w:w="2218" w:type="dxa"/>
            <w:gridSpan w:val="2"/>
          </w:tcPr>
          <w:p w:rsidR="00AB754A" w:rsidRPr="005A01A6" w:rsidRDefault="00AB754A" w:rsidP="004F18DA">
            <w:pPr>
              <w:rPr>
                <w:iCs/>
                <w:szCs w:val="21"/>
              </w:rPr>
            </w:pPr>
            <w:r w:rsidRPr="005A01A6">
              <w:rPr>
                <w:szCs w:val="21"/>
              </w:rPr>
              <w:t>摄像头查询</w:t>
            </w:r>
          </w:p>
        </w:tc>
        <w:tc>
          <w:tcPr>
            <w:tcW w:w="6276" w:type="dxa"/>
          </w:tcPr>
          <w:p w:rsidR="00AB754A" w:rsidRPr="005A01A6" w:rsidRDefault="00AB754A" w:rsidP="004F18DA">
            <w:pPr>
              <w:rPr>
                <w:iCs/>
                <w:szCs w:val="21"/>
              </w:rPr>
            </w:pPr>
            <w:r w:rsidRPr="005A01A6">
              <w:rPr>
                <w:szCs w:val="21"/>
              </w:rPr>
              <w:t>根据摄像头和时间区间查询所有的行车记录</w:t>
            </w:r>
          </w:p>
        </w:tc>
      </w:tr>
      <w:tr w:rsidR="005A01A6" w:rsidRPr="005A01A6" w:rsidTr="00AB754A">
        <w:tblPrEx>
          <w:tblLook w:val="04A0" w:firstRow="1" w:lastRow="0" w:firstColumn="1" w:lastColumn="0" w:noHBand="0" w:noVBand="1"/>
        </w:tblPrEx>
        <w:tc>
          <w:tcPr>
            <w:tcW w:w="2218" w:type="dxa"/>
            <w:gridSpan w:val="2"/>
          </w:tcPr>
          <w:p w:rsidR="00AB754A" w:rsidRPr="005A01A6" w:rsidRDefault="00AB754A" w:rsidP="004F18DA">
            <w:pPr>
              <w:rPr>
                <w:iCs/>
                <w:szCs w:val="21"/>
              </w:rPr>
            </w:pPr>
            <w:r w:rsidRPr="005A01A6">
              <w:rPr>
                <w:szCs w:val="21"/>
              </w:rPr>
              <w:t>摄像头查询指定车牌</w:t>
            </w:r>
          </w:p>
        </w:tc>
        <w:tc>
          <w:tcPr>
            <w:tcW w:w="6276" w:type="dxa"/>
          </w:tcPr>
          <w:p w:rsidR="00AB754A" w:rsidRPr="005A01A6" w:rsidRDefault="00AB754A" w:rsidP="004F18DA">
            <w:pPr>
              <w:rPr>
                <w:iCs/>
                <w:szCs w:val="21"/>
              </w:rPr>
            </w:pPr>
            <w:r w:rsidRPr="005A01A6">
              <w:rPr>
                <w:szCs w:val="21"/>
              </w:rPr>
              <w:t>根据摄像头和时间区间查询查询指定车牌的行车记录</w:t>
            </w:r>
          </w:p>
        </w:tc>
      </w:tr>
      <w:tr w:rsidR="005A01A6" w:rsidRPr="005A01A6" w:rsidTr="00AB754A">
        <w:trPr>
          <w:cantSplit/>
        </w:trPr>
        <w:tc>
          <w:tcPr>
            <w:tcW w:w="8494" w:type="dxa"/>
            <w:gridSpan w:val="3"/>
            <w:shd w:val="clear" w:color="auto" w:fill="D9D9D9"/>
          </w:tcPr>
          <w:p w:rsidR="00907613" w:rsidRPr="005A01A6" w:rsidRDefault="0045550D">
            <w:pPr>
              <w:rPr>
                <w:b/>
                <w:bCs/>
                <w:szCs w:val="21"/>
              </w:rPr>
            </w:pPr>
            <w:r w:rsidRPr="005A01A6">
              <w:rPr>
                <w:b/>
                <w:bCs/>
                <w:szCs w:val="21"/>
              </w:rPr>
              <w:t>子系统</w:t>
            </w:r>
            <w:r w:rsidR="00EF16CB" w:rsidRPr="005A01A6">
              <w:rPr>
                <w:b/>
                <w:bCs/>
                <w:szCs w:val="21"/>
              </w:rPr>
              <w:t xml:space="preserve">6 </w:t>
            </w:r>
            <w:r w:rsidR="003B3DA4" w:rsidRPr="005A01A6">
              <w:rPr>
                <w:b/>
                <w:bCs/>
                <w:szCs w:val="21"/>
              </w:rPr>
              <w:t>车辆轨迹绘制</w:t>
            </w:r>
          </w:p>
        </w:tc>
      </w:tr>
      <w:tr w:rsidR="005A01A6" w:rsidRPr="005A01A6" w:rsidTr="00AB754A">
        <w:tc>
          <w:tcPr>
            <w:tcW w:w="2075" w:type="dxa"/>
            <w:shd w:val="clear" w:color="auto" w:fill="D9D9D9"/>
          </w:tcPr>
          <w:p w:rsidR="00907613" w:rsidRPr="005A01A6" w:rsidRDefault="0045550D">
            <w:pPr>
              <w:jc w:val="center"/>
              <w:rPr>
                <w:szCs w:val="21"/>
              </w:rPr>
            </w:pPr>
            <w:r w:rsidRPr="005A01A6">
              <w:rPr>
                <w:szCs w:val="21"/>
              </w:rPr>
              <w:t>模块名称</w:t>
            </w:r>
          </w:p>
        </w:tc>
        <w:tc>
          <w:tcPr>
            <w:tcW w:w="6419" w:type="dxa"/>
            <w:gridSpan w:val="2"/>
            <w:shd w:val="clear" w:color="auto" w:fill="D9D9D9"/>
          </w:tcPr>
          <w:p w:rsidR="00907613" w:rsidRPr="005A01A6" w:rsidRDefault="0045550D">
            <w:pPr>
              <w:jc w:val="center"/>
              <w:rPr>
                <w:szCs w:val="21"/>
              </w:rPr>
            </w:pPr>
            <w:r w:rsidRPr="005A01A6">
              <w:rPr>
                <w:szCs w:val="21"/>
              </w:rPr>
              <w:t>功能简述</w:t>
            </w:r>
          </w:p>
        </w:tc>
      </w:tr>
      <w:tr w:rsidR="005A01A6" w:rsidRPr="005A01A6" w:rsidTr="00AB754A">
        <w:tc>
          <w:tcPr>
            <w:tcW w:w="2075" w:type="dxa"/>
          </w:tcPr>
          <w:p w:rsidR="00907613" w:rsidRPr="005A01A6" w:rsidRDefault="00D44778">
            <w:pPr>
              <w:rPr>
                <w:iCs/>
                <w:szCs w:val="21"/>
              </w:rPr>
            </w:pPr>
            <w:r w:rsidRPr="005A01A6">
              <w:rPr>
                <w:iCs/>
                <w:szCs w:val="21"/>
              </w:rPr>
              <w:t>地图绘制</w:t>
            </w:r>
          </w:p>
        </w:tc>
        <w:tc>
          <w:tcPr>
            <w:tcW w:w="6419" w:type="dxa"/>
            <w:gridSpan w:val="2"/>
          </w:tcPr>
          <w:p w:rsidR="00907613" w:rsidRPr="005A01A6" w:rsidRDefault="00401632">
            <w:pPr>
              <w:rPr>
                <w:iCs/>
                <w:szCs w:val="21"/>
              </w:rPr>
            </w:pPr>
            <w:r w:rsidRPr="005A01A6">
              <w:rPr>
                <w:iCs/>
                <w:szCs w:val="21"/>
              </w:rPr>
              <w:t>绘制地图道路网和卡口点</w:t>
            </w:r>
          </w:p>
        </w:tc>
      </w:tr>
      <w:tr w:rsidR="005A01A6" w:rsidRPr="005A01A6" w:rsidTr="00AB754A">
        <w:tc>
          <w:tcPr>
            <w:tcW w:w="2075" w:type="dxa"/>
          </w:tcPr>
          <w:p w:rsidR="00907613" w:rsidRPr="005A01A6" w:rsidRDefault="00D44778">
            <w:pPr>
              <w:rPr>
                <w:iCs/>
                <w:szCs w:val="21"/>
              </w:rPr>
            </w:pPr>
            <w:r w:rsidRPr="005A01A6">
              <w:rPr>
                <w:iCs/>
                <w:szCs w:val="21"/>
              </w:rPr>
              <w:t>轨迹绘制</w:t>
            </w:r>
          </w:p>
        </w:tc>
        <w:tc>
          <w:tcPr>
            <w:tcW w:w="6419" w:type="dxa"/>
            <w:gridSpan w:val="2"/>
          </w:tcPr>
          <w:p w:rsidR="00907613" w:rsidRPr="005A01A6" w:rsidRDefault="00401632">
            <w:pPr>
              <w:rPr>
                <w:iCs/>
                <w:szCs w:val="21"/>
              </w:rPr>
            </w:pPr>
            <w:r w:rsidRPr="005A01A6">
              <w:rPr>
                <w:iCs/>
                <w:szCs w:val="21"/>
              </w:rPr>
              <w:t>绘制查询或稽查得到的路径</w:t>
            </w:r>
          </w:p>
        </w:tc>
      </w:tr>
      <w:tr w:rsidR="005A01A6" w:rsidRPr="005A01A6" w:rsidTr="00AB754A">
        <w:tc>
          <w:tcPr>
            <w:tcW w:w="2075" w:type="dxa"/>
          </w:tcPr>
          <w:p w:rsidR="00907613" w:rsidRPr="005A01A6" w:rsidRDefault="00D44778">
            <w:pPr>
              <w:rPr>
                <w:iCs/>
                <w:szCs w:val="21"/>
              </w:rPr>
            </w:pPr>
            <w:r w:rsidRPr="005A01A6">
              <w:rPr>
                <w:iCs/>
                <w:szCs w:val="21"/>
              </w:rPr>
              <w:t>地图移动</w:t>
            </w:r>
          </w:p>
        </w:tc>
        <w:tc>
          <w:tcPr>
            <w:tcW w:w="6419" w:type="dxa"/>
            <w:gridSpan w:val="2"/>
          </w:tcPr>
          <w:p w:rsidR="00907613" w:rsidRPr="005A01A6" w:rsidRDefault="00401632">
            <w:pPr>
              <w:rPr>
                <w:iCs/>
                <w:szCs w:val="21"/>
              </w:rPr>
            </w:pPr>
            <w:r w:rsidRPr="005A01A6">
              <w:rPr>
                <w:iCs/>
                <w:szCs w:val="21"/>
              </w:rPr>
              <w:t>根据鼠标按住拖动的情况移动地图</w:t>
            </w:r>
          </w:p>
        </w:tc>
      </w:tr>
      <w:tr w:rsidR="005A01A6" w:rsidRPr="005A01A6" w:rsidTr="00AB754A">
        <w:tc>
          <w:tcPr>
            <w:tcW w:w="2075" w:type="dxa"/>
          </w:tcPr>
          <w:p w:rsidR="00D44778" w:rsidRPr="005A01A6" w:rsidRDefault="00D44778">
            <w:pPr>
              <w:rPr>
                <w:iCs/>
                <w:szCs w:val="21"/>
              </w:rPr>
            </w:pPr>
            <w:r w:rsidRPr="005A01A6">
              <w:rPr>
                <w:iCs/>
                <w:szCs w:val="21"/>
              </w:rPr>
              <w:t>地图缩放</w:t>
            </w:r>
          </w:p>
        </w:tc>
        <w:tc>
          <w:tcPr>
            <w:tcW w:w="6419" w:type="dxa"/>
            <w:gridSpan w:val="2"/>
          </w:tcPr>
          <w:p w:rsidR="00D44778" w:rsidRPr="005A01A6" w:rsidRDefault="00401632">
            <w:pPr>
              <w:rPr>
                <w:iCs/>
                <w:szCs w:val="21"/>
              </w:rPr>
            </w:pPr>
            <w:r w:rsidRPr="005A01A6">
              <w:rPr>
                <w:iCs/>
                <w:szCs w:val="21"/>
              </w:rPr>
              <w:t>根据鼠标滚轮角度缩放地图</w:t>
            </w:r>
          </w:p>
        </w:tc>
      </w:tr>
    </w:tbl>
    <w:p w:rsidR="00907613" w:rsidRPr="005A01A6" w:rsidRDefault="00907613"/>
    <w:p w:rsidR="00907613" w:rsidRPr="005A01A6" w:rsidRDefault="0045550D">
      <w:pPr>
        <w:pStyle w:val="2"/>
        <w:rPr>
          <w:rFonts w:ascii="Times New Roman" w:hAnsi="Times New Roman"/>
        </w:rPr>
      </w:pPr>
      <w:bookmarkStart w:id="27" w:name="_Toc467712620"/>
      <w:r w:rsidRPr="005A01A6">
        <w:rPr>
          <w:rFonts w:ascii="Times New Roman" w:hAnsi="Times New Roman"/>
        </w:rPr>
        <w:t xml:space="preserve">2.2 </w:t>
      </w:r>
      <w:r w:rsidRPr="005A01A6">
        <w:rPr>
          <w:rFonts w:ascii="Times New Roman" w:hAnsi="Times New Roman"/>
        </w:rPr>
        <w:t>模块关系图</w:t>
      </w:r>
      <w:bookmarkEnd w:id="27"/>
    </w:p>
    <w:p w:rsidR="00907613" w:rsidRPr="005A01A6" w:rsidRDefault="00547ECB">
      <w:pPr>
        <w:rPr>
          <w:iCs/>
        </w:rPr>
      </w:pPr>
      <w:r w:rsidRPr="005A01A6">
        <w:rPr>
          <w:bCs/>
          <w:iCs/>
        </w:rPr>
        <w:t>详见体系结构设计报告。</w:t>
      </w:r>
    </w:p>
    <w:p w:rsidR="00907613" w:rsidRPr="005A01A6" w:rsidRDefault="0045550D">
      <w:pPr>
        <w:pStyle w:val="1"/>
        <w:spacing w:before="175" w:after="175"/>
      </w:pPr>
      <w:bookmarkStart w:id="28" w:name="_Toc467712621"/>
      <w:r w:rsidRPr="005A01A6">
        <w:lastRenderedPageBreak/>
        <w:t xml:space="preserve">3. </w:t>
      </w:r>
      <w:r w:rsidRPr="005A01A6">
        <w:t>子系统模块设计</w:t>
      </w:r>
      <w:bookmarkEnd w:id="28"/>
    </w:p>
    <w:p w:rsidR="00DD4284" w:rsidRPr="005A01A6" w:rsidRDefault="00DD4284" w:rsidP="00EC3666">
      <w:pPr>
        <w:pStyle w:val="2"/>
        <w:rPr>
          <w:rFonts w:ascii="Times New Roman" w:hAnsi="Times New Roman"/>
        </w:rPr>
      </w:pPr>
      <w:bookmarkStart w:id="29" w:name="_Toc467712622"/>
      <w:r w:rsidRPr="005A01A6">
        <w:rPr>
          <w:rFonts w:ascii="Times New Roman" w:hAnsi="Times New Roman"/>
        </w:rPr>
        <w:t xml:space="preserve">3.1. </w:t>
      </w:r>
      <w:r w:rsidRPr="005A01A6">
        <w:rPr>
          <w:rFonts w:ascii="Times New Roman" w:hAnsi="Times New Roman"/>
        </w:rPr>
        <w:t>登录</w:t>
      </w:r>
      <w:bookmarkEnd w:id="29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855"/>
      </w:tblGrid>
      <w:tr w:rsidR="000A79E0" w:rsidTr="00333EB9">
        <w:tc>
          <w:tcPr>
            <w:tcW w:w="1639" w:type="dxa"/>
            <w:shd w:val="clear" w:color="auto" w:fill="D9D9D9"/>
          </w:tcPr>
          <w:p w:rsidR="000A79E0" w:rsidRDefault="000A79E0" w:rsidP="00333EB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5" w:type="dxa"/>
          </w:tcPr>
          <w:p w:rsidR="000A79E0" w:rsidRDefault="000A79E0" w:rsidP="00333EB9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登录</w:t>
            </w:r>
          </w:p>
        </w:tc>
      </w:tr>
      <w:tr w:rsidR="000A79E0" w:rsidTr="00333EB9">
        <w:tc>
          <w:tcPr>
            <w:tcW w:w="1639" w:type="dxa"/>
            <w:shd w:val="clear" w:color="auto" w:fill="D9D9D9"/>
          </w:tcPr>
          <w:p w:rsidR="000A79E0" w:rsidRDefault="000A79E0" w:rsidP="00333EB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5" w:type="dxa"/>
          </w:tcPr>
          <w:p w:rsidR="000A79E0" w:rsidRDefault="000A79E0" w:rsidP="00333EB9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根据输入的用户名和密码，判断是否为合法的用户</w:t>
            </w:r>
          </w:p>
        </w:tc>
      </w:tr>
      <w:tr w:rsidR="000A79E0" w:rsidTr="00333EB9">
        <w:tc>
          <w:tcPr>
            <w:tcW w:w="1639" w:type="dxa"/>
            <w:shd w:val="clear" w:color="auto" w:fill="D9D9D9"/>
          </w:tcPr>
          <w:p w:rsidR="000A79E0" w:rsidRDefault="000A79E0" w:rsidP="00333EB9">
            <w:pPr>
              <w:jc w:val="center"/>
              <w:rPr>
                <w:color w:val="000000"/>
                <w:sz w:val="18"/>
              </w:rPr>
            </w:pPr>
          </w:p>
          <w:p w:rsidR="000A79E0" w:rsidRDefault="000A79E0" w:rsidP="00333EB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5" w:type="dxa"/>
          </w:tcPr>
          <w:p w:rsidR="000A79E0" w:rsidRDefault="000A79E0" w:rsidP="00333EB9">
            <w:pPr>
              <w:pStyle w:val="aa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输入：用户输入用户名和密码</w:t>
            </w:r>
          </w:p>
          <w:p w:rsidR="000A79E0" w:rsidRDefault="000A79E0" w:rsidP="00333EB9">
            <w:pPr>
              <w:pStyle w:val="aa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输出：</w:t>
            </w:r>
            <w:r>
              <w:rPr>
                <w:rFonts w:hint="eastAsia"/>
                <w:i w:val="0"/>
                <w:color w:val="000000"/>
              </w:rPr>
              <w:t>[</w:t>
            </w:r>
            <w:r>
              <w:rPr>
                <w:rFonts w:hint="eastAsia"/>
                <w:i w:val="0"/>
                <w:color w:val="000000"/>
              </w:rPr>
              <w:t>用户名不存在</w:t>
            </w:r>
            <w:r>
              <w:rPr>
                <w:rFonts w:hint="eastAsia"/>
                <w:i w:val="0"/>
                <w:color w:val="000000"/>
              </w:rPr>
              <w:t>]</w:t>
            </w:r>
            <w:r>
              <w:rPr>
                <w:rFonts w:hint="eastAsia"/>
                <w:i w:val="0"/>
                <w:color w:val="000000"/>
              </w:rPr>
              <w:t>用户名不存在提示；</w:t>
            </w:r>
            <w:r>
              <w:rPr>
                <w:rFonts w:hint="eastAsia"/>
                <w:i w:val="0"/>
                <w:color w:val="000000"/>
              </w:rPr>
              <w:t>[</w:t>
            </w:r>
            <w:r>
              <w:rPr>
                <w:rFonts w:hint="eastAsia"/>
                <w:i w:val="0"/>
                <w:color w:val="000000"/>
              </w:rPr>
              <w:t>密码错误</w:t>
            </w:r>
            <w:r>
              <w:rPr>
                <w:rFonts w:hint="eastAsia"/>
                <w:i w:val="0"/>
                <w:color w:val="000000"/>
              </w:rPr>
              <w:t>]</w:t>
            </w:r>
            <w:r>
              <w:rPr>
                <w:rFonts w:hint="eastAsia"/>
                <w:i w:val="0"/>
                <w:color w:val="000000"/>
              </w:rPr>
              <w:t>密码错误提示；</w:t>
            </w:r>
            <w:r>
              <w:rPr>
                <w:rFonts w:hint="eastAsia"/>
                <w:i w:val="0"/>
                <w:color w:val="000000"/>
              </w:rPr>
              <w:t>[</w:t>
            </w:r>
            <w:r>
              <w:rPr>
                <w:rFonts w:hint="eastAsia"/>
                <w:i w:val="0"/>
                <w:color w:val="000000"/>
              </w:rPr>
              <w:t>登录成功</w:t>
            </w:r>
            <w:r>
              <w:rPr>
                <w:rFonts w:hint="eastAsia"/>
                <w:i w:val="0"/>
                <w:color w:val="000000"/>
              </w:rPr>
              <w:t>]</w:t>
            </w:r>
            <w:r>
              <w:rPr>
                <w:rFonts w:hint="eastAsia"/>
                <w:i w:val="0"/>
                <w:color w:val="000000"/>
              </w:rPr>
              <w:t>显示登录成功</w:t>
            </w:r>
          </w:p>
        </w:tc>
      </w:tr>
      <w:tr w:rsidR="000A79E0" w:rsidTr="00333EB9">
        <w:tc>
          <w:tcPr>
            <w:tcW w:w="1639" w:type="dxa"/>
            <w:shd w:val="clear" w:color="auto" w:fill="D9D9D9"/>
          </w:tcPr>
          <w:p w:rsidR="000A79E0" w:rsidRDefault="000A79E0" w:rsidP="00333EB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0A79E0" w:rsidRDefault="000A79E0" w:rsidP="00333EB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5" w:type="dxa"/>
          </w:tcPr>
          <w:p w:rsidR="000A79E0" w:rsidRDefault="000A79E0" w:rsidP="00333EB9">
            <w:pPr>
              <w:pStyle w:val="aa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MD5(</w:t>
            </w:r>
            <w:r>
              <w:rPr>
                <w:rFonts w:hint="eastAsia"/>
                <w:i w:val="0"/>
                <w:color w:val="000000"/>
              </w:rPr>
              <w:t>密码</w:t>
            </w:r>
            <w:r>
              <w:rPr>
                <w:rFonts w:hint="eastAsia"/>
                <w:i w:val="0"/>
                <w:color w:val="000000"/>
              </w:rPr>
              <w:t>)</w:t>
            </w:r>
            <w:r>
              <w:rPr>
                <w:rFonts w:hint="eastAsia"/>
                <w:i w:val="0"/>
                <w:color w:val="000000"/>
              </w:rPr>
              <w:t>：</w:t>
            </w:r>
            <w:r>
              <w:rPr>
                <w:rFonts w:hint="eastAsia"/>
                <w:i w:val="0"/>
                <w:color w:val="000000"/>
              </w:rPr>
              <w:t>return MD5</w:t>
            </w:r>
            <w:r>
              <w:rPr>
                <w:rFonts w:hint="eastAsia"/>
                <w:i w:val="0"/>
                <w:color w:val="000000"/>
              </w:rPr>
              <w:t>密码；</w:t>
            </w:r>
            <w:r>
              <w:rPr>
                <w:rFonts w:hint="eastAsia"/>
                <w:i w:val="0"/>
                <w:color w:val="000000"/>
              </w:rPr>
              <w:t>//</w:t>
            </w:r>
            <w:proofErr w:type="gramStart"/>
            <w:r>
              <w:rPr>
                <w:rFonts w:hint="eastAsia"/>
                <w:i w:val="0"/>
                <w:color w:val="000000"/>
              </w:rPr>
              <w:t>单向哈西函数</w:t>
            </w:r>
            <w:proofErr w:type="gramEnd"/>
            <w:r>
              <w:rPr>
                <w:rFonts w:hint="eastAsia"/>
                <w:i w:val="0"/>
                <w:color w:val="000000"/>
              </w:rPr>
              <w:t>加密，与数据库中的密码进行对比。</w:t>
            </w:r>
          </w:p>
        </w:tc>
      </w:tr>
      <w:tr w:rsidR="000A79E0" w:rsidTr="00333EB9">
        <w:tc>
          <w:tcPr>
            <w:tcW w:w="1639" w:type="dxa"/>
            <w:shd w:val="clear" w:color="auto" w:fill="D9D9D9"/>
          </w:tcPr>
          <w:p w:rsidR="000A79E0" w:rsidRDefault="000A79E0" w:rsidP="00333EB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5" w:type="dxa"/>
          </w:tcPr>
          <w:p w:rsidR="000A79E0" w:rsidRDefault="000A79E0" w:rsidP="00333EB9">
            <w:pPr>
              <w:pStyle w:val="aa"/>
              <w:rPr>
                <w:i w:val="0"/>
                <w:color w:val="000000"/>
              </w:rPr>
            </w:pPr>
            <w:r>
              <w:rPr>
                <w:rFonts w:hint="eastAsia"/>
                <w:i w:val="0"/>
                <w:color w:val="000000"/>
              </w:rPr>
              <w:t>无</w:t>
            </w:r>
          </w:p>
        </w:tc>
      </w:tr>
    </w:tbl>
    <w:p w:rsidR="00DD4284" w:rsidRPr="008C6DE2" w:rsidRDefault="008C6DE2" w:rsidP="00DD4284">
      <w:pPr>
        <w:rPr>
          <w:rFonts w:hint="eastAsia"/>
          <w:iCs/>
          <w:color w:val="000000"/>
          <w:szCs w:val="21"/>
        </w:rPr>
      </w:pPr>
      <w:r>
        <w:rPr>
          <w:rFonts w:hint="eastAsia"/>
        </w:rPr>
        <w:object w:dxaOrig="6600" w:dyaOrig="5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330pt;height:286.5pt" o:ole="">
            <v:imagedata r:id="rId8" o:title=""/>
          </v:shape>
          <o:OLEObject Type="Embed" ProgID="Visio.Drawing.11" ShapeID="_x0000_i1067" DrawAspect="Content" ObjectID="_1541454515" r:id="rId9"/>
        </w:object>
      </w:r>
    </w:p>
    <w:p w:rsidR="00DD4284" w:rsidRPr="005A01A6" w:rsidRDefault="00DD4284" w:rsidP="00EC3666">
      <w:pPr>
        <w:pStyle w:val="2"/>
        <w:rPr>
          <w:rFonts w:ascii="Times New Roman" w:hAnsi="Times New Roman"/>
        </w:rPr>
      </w:pPr>
      <w:bookmarkStart w:id="30" w:name="_Toc467712623"/>
      <w:r w:rsidRPr="005A01A6">
        <w:rPr>
          <w:rFonts w:ascii="Times New Roman" w:hAnsi="Times New Roman"/>
        </w:rPr>
        <w:t xml:space="preserve">3.2. </w:t>
      </w:r>
      <w:r w:rsidRPr="005A01A6">
        <w:rPr>
          <w:rFonts w:ascii="Times New Roman" w:hAnsi="Times New Roman"/>
        </w:rPr>
        <w:t>记录行车记录</w:t>
      </w:r>
      <w:bookmarkEnd w:id="30"/>
    </w:p>
    <w:p w:rsidR="00C93EBC" w:rsidRPr="005A01A6" w:rsidRDefault="00C93EBC" w:rsidP="00C93EBC">
      <w:pPr>
        <w:pStyle w:val="3"/>
      </w:pPr>
      <w:bookmarkStart w:id="31" w:name="_Toc467712624"/>
      <w:r w:rsidRPr="005A01A6">
        <w:t>3.</w:t>
      </w:r>
      <w:r w:rsidR="003E64E4" w:rsidRPr="005A01A6">
        <w:t>2</w:t>
      </w:r>
      <w:r w:rsidRPr="005A01A6">
        <w:t>.1</w:t>
      </w:r>
      <w:r w:rsidR="003E64E4" w:rsidRPr="005A01A6">
        <w:t xml:space="preserve"> </w:t>
      </w:r>
      <w:r w:rsidR="003E64E4" w:rsidRPr="005A01A6">
        <w:rPr>
          <w:iCs/>
        </w:rPr>
        <w:t>车辆照片信息存储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6857"/>
      </w:tblGrid>
      <w:tr w:rsidR="005A01A6" w:rsidRPr="005A01A6" w:rsidTr="004F18DA">
        <w:tc>
          <w:tcPr>
            <w:tcW w:w="1676" w:type="dxa"/>
            <w:shd w:val="clear" w:color="auto" w:fill="D9D9D9"/>
          </w:tcPr>
          <w:p w:rsidR="003E64E4" w:rsidRPr="005A01A6" w:rsidRDefault="003E64E4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模块名称</w:t>
            </w:r>
          </w:p>
        </w:tc>
        <w:tc>
          <w:tcPr>
            <w:tcW w:w="7044" w:type="dxa"/>
          </w:tcPr>
          <w:p w:rsidR="003E64E4" w:rsidRPr="005A01A6" w:rsidRDefault="003E64E4" w:rsidP="004F18DA">
            <w:pPr>
              <w:rPr>
                <w:iCs/>
              </w:rPr>
            </w:pPr>
            <w:r w:rsidRPr="005A01A6">
              <w:rPr>
                <w:iCs/>
              </w:rPr>
              <w:t>车辆照片信息存储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3E64E4" w:rsidRPr="005A01A6" w:rsidRDefault="003E64E4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功能描述</w:t>
            </w:r>
          </w:p>
        </w:tc>
        <w:tc>
          <w:tcPr>
            <w:tcW w:w="7044" w:type="dxa"/>
          </w:tcPr>
          <w:p w:rsidR="003E64E4" w:rsidRPr="005A01A6" w:rsidRDefault="003E64E4" w:rsidP="004F18DA">
            <w:pPr>
              <w:rPr>
                <w:iCs/>
              </w:rPr>
            </w:pPr>
            <w:r w:rsidRPr="005A01A6">
              <w:rPr>
                <w:iCs/>
              </w:rPr>
              <w:t>用于存储摄像头拍摄的车辆照片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3E64E4" w:rsidRPr="005A01A6" w:rsidRDefault="003E64E4" w:rsidP="004F18DA">
            <w:pPr>
              <w:jc w:val="center"/>
              <w:rPr>
                <w:sz w:val="18"/>
              </w:rPr>
            </w:pPr>
          </w:p>
          <w:p w:rsidR="003E64E4" w:rsidRPr="005A01A6" w:rsidRDefault="003E64E4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lastRenderedPageBreak/>
              <w:t>接口与属性</w:t>
            </w:r>
          </w:p>
        </w:tc>
        <w:tc>
          <w:tcPr>
            <w:tcW w:w="7044" w:type="dxa"/>
          </w:tcPr>
          <w:p w:rsidR="003E64E4" w:rsidRPr="005A01A6" w:rsidRDefault="003E64E4" w:rsidP="004F18DA">
            <w:pPr>
              <w:pStyle w:val="aa"/>
              <w:rPr>
                <w:i w:val="0"/>
              </w:rPr>
            </w:pPr>
            <w:r w:rsidRPr="005A01A6">
              <w:rPr>
                <w:i w:val="0"/>
              </w:rPr>
              <w:lastRenderedPageBreak/>
              <w:t>函数功能：将摄像头产生的照片，以及拍摄该照片的摄像头以及所在卡口信息</w:t>
            </w:r>
            <w:r w:rsidRPr="005A01A6">
              <w:rPr>
                <w:i w:val="0"/>
              </w:rPr>
              <w:lastRenderedPageBreak/>
              <w:t>存储进入数据库。</w:t>
            </w:r>
          </w:p>
          <w:p w:rsidR="003E64E4" w:rsidRPr="005A01A6" w:rsidRDefault="003E64E4" w:rsidP="004F18DA">
            <w:pPr>
              <w:pStyle w:val="aa"/>
              <w:rPr>
                <w:i w:val="0"/>
              </w:rPr>
            </w:pPr>
            <w:r w:rsidRPr="005A01A6">
              <w:rPr>
                <w:i w:val="0"/>
              </w:rPr>
              <w:t>输入参数：图片二进制文件，卡口号，摄像头号，拍摄时间。</w:t>
            </w:r>
          </w:p>
          <w:p w:rsidR="003E64E4" w:rsidRPr="005A01A6" w:rsidRDefault="003E64E4" w:rsidP="004F18DA">
            <w:pPr>
              <w:pStyle w:val="aa"/>
              <w:rPr>
                <w:i w:val="0"/>
              </w:rPr>
            </w:pPr>
            <w:r w:rsidRPr="005A01A6">
              <w:rPr>
                <w:i w:val="0"/>
              </w:rPr>
              <w:t>输出参数无</w:t>
            </w:r>
          </w:p>
          <w:p w:rsidR="003E64E4" w:rsidRPr="005A01A6" w:rsidRDefault="003E64E4" w:rsidP="00DC39CF">
            <w:pPr>
              <w:pStyle w:val="aa"/>
              <w:rPr>
                <w:b/>
                <w:bCs/>
                <w:i w:val="0"/>
              </w:rPr>
            </w:pPr>
            <w:r w:rsidRPr="005A01A6">
              <w:rPr>
                <w:i w:val="0"/>
              </w:rPr>
              <w:t>返回值：运行结果状态，用</w:t>
            </w:r>
            <w:r w:rsidRPr="005A01A6">
              <w:rPr>
                <w:i w:val="0"/>
              </w:rPr>
              <w:t>true/false</w:t>
            </w:r>
            <w:r w:rsidRPr="005A01A6">
              <w:rPr>
                <w:i w:val="0"/>
              </w:rPr>
              <w:t>表示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3E64E4" w:rsidRPr="005A01A6" w:rsidRDefault="003E64E4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lastRenderedPageBreak/>
              <w:t>数据结构</w:t>
            </w:r>
          </w:p>
          <w:p w:rsidR="003E64E4" w:rsidRPr="005A01A6" w:rsidRDefault="003E64E4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与算法</w:t>
            </w:r>
          </w:p>
        </w:tc>
        <w:tc>
          <w:tcPr>
            <w:tcW w:w="7044" w:type="dxa"/>
          </w:tcPr>
          <w:p w:rsidR="003E64E4" w:rsidRPr="005A01A6" w:rsidRDefault="003E64E4" w:rsidP="004F18DA">
            <w:pPr>
              <w:rPr>
                <w:iCs/>
                <w:sz w:val="18"/>
              </w:rPr>
            </w:pPr>
            <w:r w:rsidRPr="005A01A6">
              <w:rPr>
                <w:iCs/>
                <w:sz w:val="18"/>
              </w:rPr>
              <w:t>进行了数据库的读写操作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3E64E4" w:rsidRPr="005A01A6" w:rsidRDefault="003E64E4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补充说明</w:t>
            </w:r>
          </w:p>
        </w:tc>
        <w:tc>
          <w:tcPr>
            <w:tcW w:w="7044" w:type="dxa"/>
          </w:tcPr>
          <w:p w:rsidR="003E64E4" w:rsidRPr="005A01A6" w:rsidRDefault="003E64E4" w:rsidP="004F18DA">
            <w:pPr>
              <w:rPr>
                <w:iCs/>
              </w:rPr>
            </w:pPr>
          </w:p>
        </w:tc>
      </w:tr>
    </w:tbl>
    <w:p w:rsidR="003E64E4" w:rsidRPr="005A01A6" w:rsidRDefault="003E64E4" w:rsidP="003E64E4"/>
    <w:p w:rsidR="00C93EBC" w:rsidRPr="005A01A6" w:rsidRDefault="00C93EBC" w:rsidP="00C93EBC">
      <w:pPr>
        <w:pStyle w:val="3"/>
      </w:pPr>
      <w:bookmarkStart w:id="32" w:name="_Toc467712625"/>
      <w:r w:rsidRPr="005A01A6">
        <w:t>3.</w:t>
      </w:r>
      <w:r w:rsidR="003E64E4" w:rsidRPr="005A01A6">
        <w:t xml:space="preserve">2.2 </w:t>
      </w:r>
      <w:r w:rsidR="003E64E4" w:rsidRPr="005A01A6">
        <w:rPr>
          <w:iCs/>
        </w:rPr>
        <w:t>车牌照识别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5A01A6" w:rsidRPr="005A01A6" w:rsidTr="004F18DA">
        <w:tc>
          <w:tcPr>
            <w:tcW w:w="1639" w:type="dxa"/>
            <w:shd w:val="clear" w:color="auto" w:fill="D9D9D9"/>
          </w:tcPr>
          <w:p w:rsidR="003E64E4" w:rsidRPr="005A01A6" w:rsidRDefault="003E64E4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模块名称</w:t>
            </w:r>
          </w:p>
        </w:tc>
        <w:tc>
          <w:tcPr>
            <w:tcW w:w="6855" w:type="dxa"/>
          </w:tcPr>
          <w:p w:rsidR="003E64E4" w:rsidRPr="005A01A6" w:rsidRDefault="003E64E4" w:rsidP="004F18DA">
            <w:pPr>
              <w:rPr>
                <w:iCs/>
              </w:rPr>
            </w:pPr>
            <w:r w:rsidRPr="005A01A6">
              <w:rPr>
                <w:bCs/>
                <w:iCs/>
              </w:rPr>
              <w:t>车牌照识别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3E64E4" w:rsidRPr="005A01A6" w:rsidRDefault="003E64E4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功能描述</w:t>
            </w:r>
          </w:p>
        </w:tc>
        <w:tc>
          <w:tcPr>
            <w:tcW w:w="6855" w:type="dxa"/>
          </w:tcPr>
          <w:p w:rsidR="003E64E4" w:rsidRPr="005A01A6" w:rsidRDefault="003E64E4" w:rsidP="004F18DA">
            <w:pPr>
              <w:rPr>
                <w:iCs/>
              </w:rPr>
            </w:pPr>
            <w:r w:rsidRPr="005A01A6">
              <w:rPr>
                <w:bCs/>
                <w:iCs/>
              </w:rPr>
              <w:t>用于从车辆照片中识别出车牌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3E64E4" w:rsidRPr="005A01A6" w:rsidRDefault="003E64E4" w:rsidP="004F18DA">
            <w:pPr>
              <w:jc w:val="center"/>
              <w:rPr>
                <w:sz w:val="18"/>
              </w:rPr>
            </w:pPr>
          </w:p>
          <w:p w:rsidR="003E64E4" w:rsidRPr="005A01A6" w:rsidRDefault="003E64E4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接口与属性</w:t>
            </w:r>
          </w:p>
        </w:tc>
        <w:tc>
          <w:tcPr>
            <w:tcW w:w="6855" w:type="dxa"/>
          </w:tcPr>
          <w:p w:rsidR="003E64E4" w:rsidRPr="005A01A6" w:rsidRDefault="003E64E4" w:rsidP="004F18DA">
            <w:pPr>
              <w:pStyle w:val="aa"/>
              <w:rPr>
                <w:i w:val="0"/>
              </w:rPr>
            </w:pPr>
            <w:r w:rsidRPr="005A01A6">
              <w:rPr>
                <w:i w:val="0"/>
              </w:rPr>
              <w:t>函数功能：运用图像处理技术从车辆照片中识别出车牌。</w:t>
            </w:r>
          </w:p>
          <w:p w:rsidR="003E64E4" w:rsidRPr="005A01A6" w:rsidRDefault="003E64E4" w:rsidP="004F18DA">
            <w:pPr>
              <w:pStyle w:val="aa"/>
              <w:rPr>
                <w:i w:val="0"/>
              </w:rPr>
            </w:pPr>
            <w:r w:rsidRPr="005A01A6">
              <w:rPr>
                <w:i w:val="0"/>
              </w:rPr>
              <w:t>输入参数：图片二进制文件</w:t>
            </w:r>
          </w:p>
          <w:p w:rsidR="003E64E4" w:rsidRPr="005A01A6" w:rsidRDefault="003E64E4" w:rsidP="004F18DA">
            <w:pPr>
              <w:pStyle w:val="aa"/>
              <w:rPr>
                <w:i w:val="0"/>
              </w:rPr>
            </w:pPr>
            <w:r w:rsidRPr="005A01A6">
              <w:rPr>
                <w:i w:val="0"/>
              </w:rPr>
              <w:t>输出参数：无</w:t>
            </w:r>
          </w:p>
          <w:p w:rsidR="003E64E4" w:rsidRPr="005A01A6" w:rsidRDefault="003E64E4" w:rsidP="00DC39CF">
            <w:pPr>
              <w:pStyle w:val="aa"/>
              <w:rPr>
                <w:b/>
                <w:bCs/>
                <w:i w:val="0"/>
              </w:rPr>
            </w:pPr>
            <w:r w:rsidRPr="005A01A6">
              <w:rPr>
                <w:i w:val="0"/>
              </w:rPr>
              <w:t>返回值：车牌号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3E64E4" w:rsidRPr="005A01A6" w:rsidRDefault="003E64E4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数据结构</w:t>
            </w:r>
          </w:p>
          <w:p w:rsidR="003E64E4" w:rsidRPr="005A01A6" w:rsidRDefault="003E64E4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与算法</w:t>
            </w:r>
          </w:p>
        </w:tc>
        <w:tc>
          <w:tcPr>
            <w:tcW w:w="6855" w:type="dxa"/>
          </w:tcPr>
          <w:p w:rsidR="003E64E4" w:rsidRPr="005A01A6" w:rsidRDefault="003E64E4" w:rsidP="004F18DA">
            <w:pPr>
              <w:rPr>
                <w:iCs/>
                <w:sz w:val="18"/>
              </w:rPr>
            </w:pPr>
            <w:r w:rsidRPr="005A01A6">
              <w:rPr>
                <w:iCs/>
                <w:sz w:val="18"/>
              </w:rPr>
              <w:t>运用图像处理算法，如灰度处理和</w:t>
            </w:r>
            <w:proofErr w:type="gramStart"/>
            <w:r w:rsidRPr="005A01A6">
              <w:rPr>
                <w:iCs/>
                <w:sz w:val="18"/>
              </w:rPr>
              <w:t>二值化处理</w:t>
            </w:r>
            <w:proofErr w:type="gramEnd"/>
            <w:r w:rsidRPr="005A01A6">
              <w:rPr>
                <w:iCs/>
                <w:sz w:val="18"/>
              </w:rPr>
              <w:t>等算法。</w:t>
            </w:r>
          </w:p>
          <w:p w:rsidR="003E64E4" w:rsidRPr="005A01A6" w:rsidRDefault="003E64E4" w:rsidP="004F18DA">
            <w:pPr>
              <w:rPr>
                <w:iCs/>
                <w:sz w:val="18"/>
              </w:rPr>
            </w:pP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3E64E4" w:rsidRPr="005A01A6" w:rsidRDefault="003E64E4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补充说明</w:t>
            </w:r>
          </w:p>
        </w:tc>
        <w:tc>
          <w:tcPr>
            <w:tcW w:w="6855" w:type="dxa"/>
          </w:tcPr>
          <w:p w:rsidR="003E64E4" w:rsidRPr="005A01A6" w:rsidRDefault="003E64E4" w:rsidP="004F18DA">
            <w:pPr>
              <w:rPr>
                <w:iCs/>
              </w:rPr>
            </w:pPr>
          </w:p>
        </w:tc>
      </w:tr>
    </w:tbl>
    <w:p w:rsidR="003E64E4" w:rsidRPr="005A01A6" w:rsidRDefault="003E64E4" w:rsidP="003E64E4">
      <w:pPr>
        <w:rPr>
          <w:iCs/>
        </w:rPr>
      </w:pPr>
    </w:p>
    <w:p w:rsidR="003E64E4" w:rsidRPr="005A01A6" w:rsidRDefault="003E64E4" w:rsidP="003E64E4">
      <w:pPr>
        <w:rPr>
          <w:b/>
        </w:rPr>
      </w:pPr>
      <w:r w:rsidRPr="005A01A6">
        <w:rPr>
          <w:b/>
        </w:rPr>
        <w:t>PAD</w:t>
      </w:r>
      <w:r w:rsidRPr="005A01A6">
        <w:rPr>
          <w:b/>
        </w:rPr>
        <w:t>描述：</w:t>
      </w:r>
    </w:p>
    <w:p w:rsidR="003E64E4" w:rsidRPr="005A01A6" w:rsidRDefault="003E64E4" w:rsidP="003E64E4">
      <w:r w:rsidRPr="005A01A6">
        <w:t xml:space="preserve">INTERFACE RETURNS </w:t>
      </w:r>
      <w:proofErr w:type="spellStart"/>
      <w:r w:rsidRPr="005A01A6">
        <w:t>PlateNumber</w:t>
      </w:r>
      <w:proofErr w:type="spellEnd"/>
      <w:r w:rsidRPr="005A01A6">
        <w:t>;</w:t>
      </w:r>
    </w:p>
    <w:p w:rsidR="003E64E4" w:rsidRPr="005A01A6" w:rsidRDefault="003E64E4" w:rsidP="003E64E4">
      <w:pPr>
        <w:ind w:firstLine="420"/>
      </w:pPr>
      <w:r w:rsidRPr="005A01A6">
        <w:t>PROCEDURE</w:t>
      </w:r>
      <w:r w:rsidRPr="005A01A6">
        <w:tab/>
        <w:t xml:space="preserve">ACCEPTS </w:t>
      </w:r>
      <w:proofErr w:type="spellStart"/>
      <w:r w:rsidRPr="005A01A6">
        <w:t>PictureId</w:t>
      </w:r>
      <w:proofErr w:type="spellEnd"/>
    </w:p>
    <w:p w:rsidR="003E64E4" w:rsidRPr="005A01A6" w:rsidRDefault="003E64E4" w:rsidP="003E64E4">
      <w:pPr>
        <w:ind w:firstLine="420"/>
      </w:pPr>
      <w:r w:rsidRPr="005A01A6">
        <w:t xml:space="preserve">TYPE </w:t>
      </w:r>
      <w:proofErr w:type="spellStart"/>
      <w:proofErr w:type="gramStart"/>
      <w:r w:rsidRPr="005A01A6">
        <w:t>PlateNumber</w:t>
      </w:r>
      <w:proofErr w:type="spellEnd"/>
      <w:r w:rsidRPr="005A01A6">
        <w:t>[</w:t>
      </w:r>
      <w:proofErr w:type="gramEnd"/>
      <w:r w:rsidRPr="005A01A6">
        <w:t>8] IS CHAR ARRAY;</w:t>
      </w:r>
    </w:p>
    <w:p w:rsidR="003E64E4" w:rsidRPr="005A01A6" w:rsidRDefault="003E64E4" w:rsidP="003E64E4">
      <w:pPr>
        <w:ind w:firstLine="420"/>
      </w:pPr>
      <w:r w:rsidRPr="005A01A6">
        <w:t>TYPE Picture IS SCALAR;</w:t>
      </w:r>
    </w:p>
    <w:p w:rsidR="003E64E4" w:rsidRPr="005A01A6" w:rsidRDefault="003E64E4" w:rsidP="003E64E4">
      <w:r w:rsidRPr="005A01A6">
        <w:tab/>
      </w:r>
      <w:r w:rsidRPr="005A01A6">
        <w:t>链接数据库</w:t>
      </w:r>
      <w:r w:rsidRPr="005A01A6">
        <w:tab/>
      </w:r>
    </w:p>
    <w:p w:rsidR="003E64E4" w:rsidRPr="005A01A6" w:rsidRDefault="003E64E4" w:rsidP="003E64E4">
      <w:pPr>
        <w:ind w:firstLine="420"/>
      </w:pPr>
      <w:r w:rsidRPr="005A01A6">
        <w:t xml:space="preserve">picture = SELERT </w:t>
      </w:r>
      <w:proofErr w:type="spellStart"/>
      <w:r w:rsidRPr="005A01A6">
        <w:t>Piture</w:t>
      </w:r>
      <w:proofErr w:type="spellEnd"/>
      <w:r w:rsidRPr="005A01A6">
        <w:t xml:space="preserve"> from </w:t>
      </w:r>
      <w:proofErr w:type="spellStart"/>
      <w:r w:rsidRPr="005A01A6">
        <w:t>PictureList</w:t>
      </w:r>
      <w:proofErr w:type="spellEnd"/>
      <w:r w:rsidRPr="005A01A6">
        <w:t xml:space="preserve"> where ID = </w:t>
      </w:r>
      <w:proofErr w:type="spellStart"/>
      <w:r w:rsidRPr="005A01A6">
        <w:t>PictureID</w:t>
      </w:r>
      <w:proofErr w:type="spellEnd"/>
    </w:p>
    <w:p w:rsidR="003E64E4" w:rsidRPr="005A01A6" w:rsidRDefault="003E64E4" w:rsidP="003E64E4">
      <w:pPr>
        <w:ind w:firstLine="420"/>
      </w:pPr>
      <w:r w:rsidRPr="005A01A6">
        <w:t>关闭数据库</w:t>
      </w:r>
    </w:p>
    <w:p w:rsidR="003E64E4" w:rsidRPr="005A01A6" w:rsidRDefault="003E64E4" w:rsidP="003E64E4">
      <w:pPr>
        <w:ind w:firstLine="420"/>
      </w:pPr>
      <w:r w:rsidRPr="005A01A6">
        <w:t>IF Picture = NULL then</w:t>
      </w:r>
    </w:p>
    <w:p w:rsidR="003E64E4" w:rsidRPr="005A01A6" w:rsidRDefault="003E64E4" w:rsidP="003E64E4">
      <w:pPr>
        <w:ind w:firstLine="420"/>
      </w:pPr>
      <w:r w:rsidRPr="005A01A6">
        <w:tab/>
      </w:r>
      <w:proofErr w:type="spellStart"/>
      <w:r w:rsidRPr="005A01A6">
        <w:t>PlateNumber</w:t>
      </w:r>
      <w:proofErr w:type="spellEnd"/>
      <w:r w:rsidRPr="005A01A6">
        <w:t xml:space="preserve"> = ERROR;</w:t>
      </w:r>
    </w:p>
    <w:p w:rsidR="003E64E4" w:rsidRPr="005A01A6" w:rsidRDefault="003E64E4" w:rsidP="003E64E4">
      <w:pPr>
        <w:ind w:firstLine="420"/>
      </w:pPr>
      <w:r w:rsidRPr="005A01A6">
        <w:t>ELSE</w:t>
      </w:r>
    </w:p>
    <w:p w:rsidR="003E64E4" w:rsidRPr="005A01A6" w:rsidRDefault="003E64E4" w:rsidP="003E64E4">
      <w:r w:rsidRPr="005A01A6">
        <w:tab/>
      </w:r>
      <w:r w:rsidRPr="005A01A6">
        <w:tab/>
        <w:t xml:space="preserve">LOOP UTILL </w:t>
      </w:r>
      <w:r w:rsidRPr="005A01A6">
        <w:t>循环次数</w:t>
      </w:r>
      <w:r w:rsidRPr="005A01A6">
        <w:t>&gt;5</w:t>
      </w:r>
    </w:p>
    <w:p w:rsidR="003E64E4" w:rsidRPr="005A01A6" w:rsidRDefault="003E64E4" w:rsidP="003E64E4">
      <w:r w:rsidRPr="005A01A6">
        <w:tab/>
      </w:r>
      <w:r w:rsidRPr="005A01A6">
        <w:tab/>
      </w:r>
      <w:r w:rsidRPr="005A01A6">
        <w:tab/>
      </w:r>
      <w:r w:rsidRPr="005A01A6">
        <w:t>对图片进行灰度处理和</w:t>
      </w:r>
      <w:proofErr w:type="gramStart"/>
      <w:r w:rsidRPr="005A01A6">
        <w:t>二值化处理</w:t>
      </w:r>
      <w:proofErr w:type="gramEnd"/>
    </w:p>
    <w:p w:rsidR="003E64E4" w:rsidRPr="005A01A6" w:rsidRDefault="003E64E4" w:rsidP="003E64E4">
      <w:pPr>
        <w:pStyle w:val="ac"/>
        <w:ind w:left="360" w:firstLineChars="0" w:firstLine="0"/>
        <w:rPr>
          <w:rFonts w:ascii="Times New Roman" w:eastAsia="宋体" w:hAnsi="Times New Roman" w:cs="Times New Roman"/>
        </w:rPr>
      </w:pPr>
      <w:r w:rsidRPr="005A01A6">
        <w:rPr>
          <w:rFonts w:ascii="Times New Roman" w:eastAsia="宋体" w:hAnsi="Times New Roman" w:cs="Times New Roman"/>
        </w:rPr>
        <w:tab/>
      </w:r>
      <w:r w:rsidRPr="005A01A6">
        <w:rPr>
          <w:rFonts w:ascii="Times New Roman" w:eastAsia="宋体" w:hAnsi="Times New Roman" w:cs="Times New Roman"/>
        </w:rPr>
        <w:tab/>
      </w:r>
      <w:r w:rsidRPr="005A01A6">
        <w:rPr>
          <w:rFonts w:ascii="Times New Roman" w:eastAsia="宋体" w:hAnsi="Times New Roman" w:cs="Times New Roman"/>
        </w:rPr>
        <w:tab/>
      </w:r>
      <w:r w:rsidRPr="005A01A6">
        <w:rPr>
          <w:rFonts w:ascii="Times New Roman" w:eastAsia="宋体" w:hAnsi="Times New Roman" w:cs="Times New Roman"/>
        </w:rPr>
        <w:t>定位车牌位置，将车牌位置裁剪出来</w:t>
      </w:r>
    </w:p>
    <w:p w:rsidR="003E64E4" w:rsidRPr="005A01A6" w:rsidRDefault="003E64E4" w:rsidP="003E64E4">
      <w:r w:rsidRPr="005A01A6">
        <w:tab/>
      </w:r>
      <w:r w:rsidRPr="005A01A6">
        <w:tab/>
      </w:r>
      <w:r w:rsidRPr="005A01A6">
        <w:tab/>
      </w:r>
      <w:r w:rsidRPr="005A01A6">
        <w:t>对裁剪图像</w:t>
      </w:r>
      <w:r w:rsidRPr="005A01A6">
        <w:rPr>
          <w:szCs w:val="21"/>
        </w:rPr>
        <w:t>进行水平扫描和垂直扫描，将车牌字符分割开来。</w:t>
      </w:r>
    </w:p>
    <w:p w:rsidR="003E64E4" w:rsidRPr="005A01A6" w:rsidRDefault="003E64E4" w:rsidP="003E64E4">
      <w:pPr>
        <w:pStyle w:val="ac"/>
        <w:ind w:left="1200" w:firstLineChars="0" w:firstLine="60"/>
        <w:rPr>
          <w:rFonts w:ascii="Times New Roman" w:eastAsia="宋体" w:hAnsi="Times New Roman" w:cs="Times New Roman"/>
        </w:rPr>
      </w:pPr>
      <w:r w:rsidRPr="005A01A6">
        <w:rPr>
          <w:rFonts w:ascii="Times New Roman" w:eastAsia="宋体" w:hAnsi="Times New Roman" w:cs="Times New Roman"/>
        </w:rPr>
        <w:t>提取字符图片中的字符特征，通过神经网络训练识别其代表的字符。</w:t>
      </w:r>
    </w:p>
    <w:p w:rsidR="003E64E4" w:rsidRPr="005A01A6" w:rsidRDefault="003E64E4" w:rsidP="003E64E4">
      <w:pPr>
        <w:pStyle w:val="ac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5A01A6">
        <w:rPr>
          <w:rFonts w:ascii="Times New Roman" w:eastAsia="宋体" w:hAnsi="Times New Roman" w:cs="Times New Roman"/>
        </w:rPr>
        <w:tab/>
      </w:r>
      <w:r w:rsidRPr="005A01A6">
        <w:rPr>
          <w:rFonts w:ascii="Times New Roman" w:eastAsia="宋体" w:hAnsi="Times New Roman" w:cs="Times New Roman"/>
        </w:rPr>
        <w:tab/>
      </w:r>
      <w:r w:rsidRPr="005A01A6">
        <w:rPr>
          <w:rFonts w:ascii="Times New Roman" w:eastAsia="宋体" w:hAnsi="Times New Roman" w:cs="Times New Roman"/>
        </w:rPr>
        <w:tab/>
      </w:r>
      <w:r w:rsidRPr="005A01A6">
        <w:rPr>
          <w:rFonts w:ascii="Times New Roman" w:eastAsia="宋体" w:hAnsi="Times New Roman" w:cs="Times New Roman"/>
        </w:rPr>
        <w:t>将识别的字符组合成车牌号码</w:t>
      </w:r>
    </w:p>
    <w:p w:rsidR="003E64E4" w:rsidRPr="005A01A6" w:rsidRDefault="003E64E4" w:rsidP="003E64E4">
      <w:pPr>
        <w:rPr>
          <w:szCs w:val="21"/>
        </w:rPr>
      </w:pPr>
      <w:r w:rsidRPr="005A01A6">
        <w:rPr>
          <w:szCs w:val="21"/>
        </w:rPr>
        <w:tab/>
      </w:r>
      <w:r w:rsidRPr="005A01A6">
        <w:rPr>
          <w:szCs w:val="21"/>
        </w:rPr>
        <w:tab/>
      </w:r>
      <w:r w:rsidRPr="005A01A6">
        <w:rPr>
          <w:szCs w:val="21"/>
        </w:rPr>
        <w:tab/>
        <w:t xml:space="preserve">If </w:t>
      </w:r>
      <w:r w:rsidRPr="005A01A6">
        <w:rPr>
          <w:szCs w:val="21"/>
        </w:rPr>
        <w:t>车牌</w:t>
      </w:r>
      <w:proofErr w:type="gramStart"/>
      <w:r w:rsidRPr="005A01A6">
        <w:rPr>
          <w:szCs w:val="21"/>
        </w:rPr>
        <w:t>号符合</w:t>
      </w:r>
      <w:proofErr w:type="gramEnd"/>
      <w:r w:rsidRPr="005A01A6">
        <w:rPr>
          <w:szCs w:val="21"/>
        </w:rPr>
        <w:t>要求</w:t>
      </w:r>
      <w:r w:rsidRPr="005A01A6">
        <w:rPr>
          <w:szCs w:val="21"/>
        </w:rPr>
        <w:t xml:space="preserve"> THEN</w:t>
      </w:r>
    </w:p>
    <w:p w:rsidR="003E64E4" w:rsidRPr="005A01A6" w:rsidRDefault="003E64E4" w:rsidP="003E64E4">
      <w:pPr>
        <w:rPr>
          <w:szCs w:val="21"/>
        </w:rPr>
      </w:pPr>
      <w:r w:rsidRPr="005A01A6">
        <w:rPr>
          <w:szCs w:val="21"/>
        </w:rPr>
        <w:tab/>
      </w:r>
      <w:r w:rsidRPr="005A01A6">
        <w:rPr>
          <w:szCs w:val="21"/>
        </w:rPr>
        <w:tab/>
      </w:r>
      <w:r w:rsidRPr="005A01A6">
        <w:rPr>
          <w:szCs w:val="21"/>
        </w:rPr>
        <w:tab/>
      </w:r>
      <w:r w:rsidRPr="005A01A6">
        <w:rPr>
          <w:szCs w:val="21"/>
        </w:rPr>
        <w:tab/>
      </w:r>
      <w:r w:rsidRPr="005A01A6">
        <w:rPr>
          <w:szCs w:val="21"/>
        </w:rPr>
        <w:t>跳出循环</w:t>
      </w:r>
    </w:p>
    <w:p w:rsidR="003E64E4" w:rsidRPr="005A01A6" w:rsidRDefault="003E64E4" w:rsidP="003E64E4">
      <w:pPr>
        <w:rPr>
          <w:szCs w:val="21"/>
        </w:rPr>
      </w:pPr>
      <w:r w:rsidRPr="005A01A6">
        <w:rPr>
          <w:szCs w:val="21"/>
        </w:rPr>
        <w:lastRenderedPageBreak/>
        <w:tab/>
      </w:r>
      <w:r w:rsidRPr="005A01A6">
        <w:rPr>
          <w:szCs w:val="21"/>
        </w:rPr>
        <w:tab/>
      </w:r>
      <w:r w:rsidRPr="005A01A6">
        <w:rPr>
          <w:szCs w:val="21"/>
        </w:rPr>
        <w:tab/>
        <w:t>END FI</w:t>
      </w:r>
    </w:p>
    <w:p w:rsidR="003E64E4" w:rsidRPr="005A01A6" w:rsidRDefault="003E64E4" w:rsidP="003E64E4">
      <w:pPr>
        <w:rPr>
          <w:szCs w:val="21"/>
        </w:rPr>
      </w:pPr>
      <w:r w:rsidRPr="005A01A6">
        <w:rPr>
          <w:szCs w:val="21"/>
        </w:rPr>
        <w:tab/>
      </w:r>
      <w:r w:rsidRPr="005A01A6">
        <w:rPr>
          <w:szCs w:val="21"/>
        </w:rPr>
        <w:tab/>
        <w:t>End loop</w:t>
      </w:r>
    </w:p>
    <w:p w:rsidR="003E64E4" w:rsidRPr="005A01A6" w:rsidRDefault="003E64E4" w:rsidP="003E64E4">
      <w:pPr>
        <w:pStyle w:val="ac"/>
        <w:ind w:left="360" w:firstLineChars="0" w:firstLine="0"/>
        <w:rPr>
          <w:rFonts w:ascii="Times New Roman" w:eastAsia="宋体" w:hAnsi="Times New Roman" w:cs="Times New Roman"/>
          <w:szCs w:val="21"/>
        </w:rPr>
      </w:pPr>
      <w:r w:rsidRPr="005A01A6">
        <w:rPr>
          <w:rFonts w:ascii="Times New Roman" w:eastAsia="宋体" w:hAnsi="Times New Roman" w:cs="Times New Roman"/>
          <w:szCs w:val="21"/>
        </w:rPr>
        <w:tab/>
        <w:t xml:space="preserve">If </w:t>
      </w:r>
      <w:r w:rsidRPr="005A01A6">
        <w:rPr>
          <w:rFonts w:ascii="Times New Roman" w:eastAsia="宋体" w:hAnsi="Times New Roman" w:cs="Times New Roman"/>
          <w:szCs w:val="21"/>
        </w:rPr>
        <w:t>车牌号不</w:t>
      </w:r>
      <w:proofErr w:type="gramStart"/>
      <w:r w:rsidRPr="005A01A6">
        <w:rPr>
          <w:rFonts w:ascii="Times New Roman" w:eastAsia="宋体" w:hAnsi="Times New Roman" w:cs="Times New Roman"/>
          <w:szCs w:val="21"/>
        </w:rPr>
        <w:t>符合符合</w:t>
      </w:r>
      <w:proofErr w:type="gramEnd"/>
      <w:r w:rsidRPr="005A01A6">
        <w:rPr>
          <w:rFonts w:ascii="Times New Roman" w:eastAsia="宋体" w:hAnsi="Times New Roman" w:cs="Times New Roman"/>
          <w:szCs w:val="21"/>
        </w:rPr>
        <w:t>要求</w:t>
      </w:r>
      <w:r w:rsidRPr="005A01A6">
        <w:rPr>
          <w:rFonts w:ascii="Times New Roman" w:eastAsia="宋体" w:hAnsi="Times New Roman" w:cs="Times New Roman"/>
          <w:szCs w:val="21"/>
        </w:rPr>
        <w:t xml:space="preserve"> then</w:t>
      </w:r>
    </w:p>
    <w:p w:rsidR="003E64E4" w:rsidRPr="005A01A6" w:rsidRDefault="003E64E4" w:rsidP="003E64E4">
      <w:pPr>
        <w:ind w:left="420" w:firstLine="420"/>
        <w:rPr>
          <w:szCs w:val="21"/>
        </w:rPr>
      </w:pPr>
      <w:proofErr w:type="spellStart"/>
      <w:r w:rsidRPr="005A01A6">
        <w:rPr>
          <w:szCs w:val="21"/>
        </w:rPr>
        <w:t>PlateNumber</w:t>
      </w:r>
      <w:proofErr w:type="spellEnd"/>
      <w:r w:rsidRPr="005A01A6">
        <w:rPr>
          <w:szCs w:val="21"/>
        </w:rPr>
        <w:t xml:space="preserve"> = ERROR;</w:t>
      </w:r>
      <w:r w:rsidRPr="005A01A6">
        <w:rPr>
          <w:szCs w:val="21"/>
        </w:rPr>
        <w:tab/>
      </w:r>
      <w:r w:rsidRPr="005A01A6">
        <w:rPr>
          <w:szCs w:val="21"/>
        </w:rPr>
        <w:tab/>
      </w:r>
    </w:p>
    <w:p w:rsidR="003E64E4" w:rsidRPr="005A01A6" w:rsidRDefault="003E64E4" w:rsidP="003E64E4">
      <w:pPr>
        <w:ind w:left="420" w:firstLine="420"/>
        <w:rPr>
          <w:szCs w:val="21"/>
        </w:rPr>
      </w:pPr>
      <w:r w:rsidRPr="005A01A6">
        <w:rPr>
          <w:szCs w:val="21"/>
        </w:rPr>
        <w:t xml:space="preserve">Else </w:t>
      </w:r>
      <w:proofErr w:type="spellStart"/>
      <w:r w:rsidRPr="005A01A6">
        <w:rPr>
          <w:szCs w:val="21"/>
        </w:rPr>
        <w:t>PlateNumber</w:t>
      </w:r>
      <w:proofErr w:type="spellEnd"/>
      <w:r w:rsidRPr="005A01A6">
        <w:rPr>
          <w:szCs w:val="21"/>
        </w:rPr>
        <w:t>=</w:t>
      </w:r>
      <w:r w:rsidRPr="005A01A6">
        <w:rPr>
          <w:szCs w:val="21"/>
        </w:rPr>
        <w:t>识别的车牌号码；</w:t>
      </w:r>
    </w:p>
    <w:p w:rsidR="003E64E4" w:rsidRPr="005A01A6" w:rsidRDefault="003E64E4" w:rsidP="003E64E4">
      <w:pPr>
        <w:rPr>
          <w:szCs w:val="21"/>
        </w:rPr>
      </w:pPr>
      <w:r w:rsidRPr="005A01A6">
        <w:t xml:space="preserve">END PROCEDURE </w:t>
      </w:r>
      <w:proofErr w:type="spellStart"/>
      <w:r w:rsidRPr="005A01A6">
        <w:t>LicensePlateRecognition</w:t>
      </w:r>
      <w:proofErr w:type="spellEnd"/>
    </w:p>
    <w:p w:rsidR="00C93EBC" w:rsidRPr="005A01A6" w:rsidRDefault="00C93EBC" w:rsidP="00C93EBC">
      <w:pPr>
        <w:pStyle w:val="3"/>
      </w:pPr>
      <w:bookmarkStart w:id="33" w:name="_Toc467712626"/>
      <w:r w:rsidRPr="005A01A6">
        <w:t>3.</w:t>
      </w:r>
      <w:r w:rsidR="003E64E4" w:rsidRPr="005A01A6">
        <w:t>2</w:t>
      </w:r>
      <w:r w:rsidRPr="005A01A6">
        <w:t>.</w:t>
      </w:r>
      <w:r w:rsidR="003E64E4" w:rsidRPr="005A01A6">
        <w:t xml:space="preserve">3 </w:t>
      </w:r>
      <w:r w:rsidR="003E64E4" w:rsidRPr="005A01A6">
        <w:rPr>
          <w:iCs/>
        </w:rPr>
        <w:t>行车记录处理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5A01A6" w:rsidRPr="005A01A6" w:rsidTr="004F18DA">
        <w:tc>
          <w:tcPr>
            <w:tcW w:w="1639" w:type="dxa"/>
            <w:shd w:val="clear" w:color="auto" w:fill="D9D9D9"/>
          </w:tcPr>
          <w:p w:rsidR="003E64E4" w:rsidRPr="005A01A6" w:rsidRDefault="003E64E4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模块名称</w:t>
            </w:r>
          </w:p>
        </w:tc>
        <w:tc>
          <w:tcPr>
            <w:tcW w:w="6855" w:type="dxa"/>
          </w:tcPr>
          <w:p w:rsidR="003E64E4" w:rsidRPr="005A01A6" w:rsidRDefault="003E64E4" w:rsidP="004F18DA">
            <w:pPr>
              <w:rPr>
                <w:iCs/>
              </w:rPr>
            </w:pPr>
            <w:r w:rsidRPr="005A01A6">
              <w:rPr>
                <w:iCs/>
              </w:rPr>
              <w:t>行车记录处理</w:t>
            </w:r>
            <w:r w:rsidRPr="005A01A6">
              <w:rPr>
                <w:iCs/>
              </w:rPr>
              <w:tab/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3E64E4" w:rsidRPr="005A01A6" w:rsidRDefault="003E64E4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功能描述</w:t>
            </w:r>
          </w:p>
        </w:tc>
        <w:tc>
          <w:tcPr>
            <w:tcW w:w="6855" w:type="dxa"/>
          </w:tcPr>
          <w:p w:rsidR="003E64E4" w:rsidRPr="005A01A6" w:rsidRDefault="003E64E4" w:rsidP="004F18DA">
            <w:pPr>
              <w:rPr>
                <w:iCs/>
              </w:rPr>
            </w:pPr>
            <w:r w:rsidRPr="005A01A6">
              <w:rPr>
                <w:iCs/>
              </w:rPr>
              <w:t>生成和存储行车信息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3E64E4" w:rsidRPr="005A01A6" w:rsidRDefault="003E64E4" w:rsidP="004F18DA">
            <w:pPr>
              <w:jc w:val="center"/>
              <w:rPr>
                <w:sz w:val="18"/>
              </w:rPr>
            </w:pPr>
          </w:p>
          <w:p w:rsidR="003E64E4" w:rsidRPr="005A01A6" w:rsidRDefault="003E64E4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接口与属性</w:t>
            </w:r>
          </w:p>
        </w:tc>
        <w:tc>
          <w:tcPr>
            <w:tcW w:w="6855" w:type="dxa"/>
          </w:tcPr>
          <w:p w:rsidR="003E64E4" w:rsidRPr="005A01A6" w:rsidRDefault="003E64E4" w:rsidP="004F18DA">
            <w:pPr>
              <w:pStyle w:val="aa"/>
              <w:rPr>
                <w:i w:val="0"/>
              </w:rPr>
            </w:pPr>
            <w:r w:rsidRPr="005A01A6">
              <w:rPr>
                <w:i w:val="0"/>
              </w:rPr>
              <w:t>函数功能：生成和存储行车信息</w:t>
            </w:r>
          </w:p>
          <w:p w:rsidR="003E64E4" w:rsidRPr="005A01A6" w:rsidRDefault="003E64E4" w:rsidP="004F18DA">
            <w:pPr>
              <w:pStyle w:val="aa"/>
              <w:rPr>
                <w:i w:val="0"/>
              </w:rPr>
            </w:pPr>
            <w:r w:rsidRPr="005A01A6">
              <w:rPr>
                <w:i w:val="0"/>
              </w:rPr>
              <w:t>输入参数：车牌号，卡口号，摄像头号，拍摄时间</w:t>
            </w:r>
          </w:p>
          <w:p w:rsidR="003E64E4" w:rsidRPr="005A01A6" w:rsidRDefault="003E64E4" w:rsidP="004F18DA">
            <w:pPr>
              <w:pStyle w:val="aa"/>
              <w:rPr>
                <w:i w:val="0"/>
              </w:rPr>
            </w:pPr>
            <w:r w:rsidRPr="005A01A6">
              <w:rPr>
                <w:i w:val="0"/>
              </w:rPr>
              <w:t>输出参数：无</w:t>
            </w:r>
          </w:p>
          <w:p w:rsidR="003E64E4" w:rsidRPr="005A01A6" w:rsidRDefault="003E64E4" w:rsidP="00DC39CF">
            <w:pPr>
              <w:pStyle w:val="aa"/>
              <w:rPr>
                <w:b/>
                <w:bCs/>
                <w:i w:val="0"/>
              </w:rPr>
            </w:pPr>
            <w:r w:rsidRPr="005A01A6">
              <w:rPr>
                <w:i w:val="0"/>
              </w:rPr>
              <w:t>返回值：运行结果状态，用</w:t>
            </w:r>
            <w:r w:rsidRPr="005A01A6">
              <w:rPr>
                <w:i w:val="0"/>
              </w:rPr>
              <w:t>true/false</w:t>
            </w:r>
            <w:r w:rsidRPr="005A01A6">
              <w:rPr>
                <w:i w:val="0"/>
              </w:rPr>
              <w:t>表示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3E64E4" w:rsidRPr="005A01A6" w:rsidRDefault="003E64E4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数据结构</w:t>
            </w:r>
          </w:p>
          <w:p w:rsidR="003E64E4" w:rsidRPr="005A01A6" w:rsidRDefault="003E64E4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与算法</w:t>
            </w:r>
          </w:p>
        </w:tc>
        <w:tc>
          <w:tcPr>
            <w:tcW w:w="6855" w:type="dxa"/>
          </w:tcPr>
          <w:p w:rsidR="003E64E4" w:rsidRPr="005A01A6" w:rsidRDefault="003E64E4" w:rsidP="004F18DA">
            <w:pPr>
              <w:rPr>
                <w:iCs/>
                <w:sz w:val="18"/>
              </w:rPr>
            </w:pPr>
            <w:r w:rsidRPr="005A01A6">
              <w:rPr>
                <w:iCs/>
                <w:sz w:val="18"/>
              </w:rPr>
              <w:t>进行了数据库的读写操作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3E64E4" w:rsidRPr="005A01A6" w:rsidRDefault="003E64E4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补充说明</w:t>
            </w:r>
          </w:p>
        </w:tc>
        <w:tc>
          <w:tcPr>
            <w:tcW w:w="6855" w:type="dxa"/>
          </w:tcPr>
          <w:p w:rsidR="003E64E4" w:rsidRPr="005A01A6" w:rsidRDefault="003E64E4" w:rsidP="004F18DA">
            <w:pPr>
              <w:rPr>
                <w:iCs/>
              </w:rPr>
            </w:pPr>
          </w:p>
        </w:tc>
      </w:tr>
    </w:tbl>
    <w:p w:rsidR="003E64E4" w:rsidRPr="005A01A6" w:rsidRDefault="003E64E4" w:rsidP="003E64E4">
      <w:r w:rsidRPr="005A01A6">
        <w:t xml:space="preserve">PROCEDURE </w:t>
      </w:r>
      <w:proofErr w:type="spellStart"/>
      <w:r w:rsidRPr="005A01A6">
        <w:t>DealDriveRecords</w:t>
      </w:r>
      <w:proofErr w:type="spellEnd"/>
    </w:p>
    <w:p w:rsidR="003E64E4" w:rsidRPr="005A01A6" w:rsidRDefault="003E64E4" w:rsidP="003E64E4">
      <w:r w:rsidRPr="005A01A6">
        <w:tab/>
        <w:t>PROCEDURE</w:t>
      </w:r>
      <w:r w:rsidRPr="005A01A6">
        <w:tab/>
        <w:t xml:space="preserve">ACCEPTS </w:t>
      </w:r>
      <w:proofErr w:type="spellStart"/>
      <w:r w:rsidRPr="005A01A6">
        <w:t>PictureRecordId</w:t>
      </w:r>
      <w:proofErr w:type="spellEnd"/>
    </w:p>
    <w:p w:rsidR="003E64E4" w:rsidRPr="005A01A6" w:rsidRDefault="003E64E4" w:rsidP="003E64E4">
      <w:r w:rsidRPr="005A01A6">
        <w:tab/>
        <w:t xml:space="preserve">TYPE </w:t>
      </w:r>
      <w:proofErr w:type="spellStart"/>
      <w:proofErr w:type="gramStart"/>
      <w:r w:rsidRPr="005A01A6">
        <w:t>PictureID,PID</w:t>
      </w:r>
      <w:proofErr w:type="gramEnd"/>
      <w:r w:rsidRPr="005A01A6">
        <w:t>,SID,ID</w:t>
      </w:r>
      <w:proofErr w:type="spellEnd"/>
      <w:r w:rsidRPr="005A01A6">
        <w:t xml:space="preserve"> AS INTEGER;</w:t>
      </w:r>
    </w:p>
    <w:p w:rsidR="003E64E4" w:rsidRPr="005A01A6" w:rsidRDefault="003E64E4" w:rsidP="003E64E4">
      <w:r w:rsidRPr="005A01A6">
        <w:tab/>
        <w:t xml:space="preserve">TYPE </w:t>
      </w:r>
      <w:proofErr w:type="gramStart"/>
      <w:r w:rsidRPr="005A01A6">
        <w:t>TIME[</w:t>
      </w:r>
      <w:proofErr w:type="gramEnd"/>
      <w:r w:rsidRPr="005A01A6">
        <w:t>20] AS CHAR ARRAY;</w:t>
      </w:r>
    </w:p>
    <w:p w:rsidR="003E64E4" w:rsidRPr="005A01A6" w:rsidRDefault="003E64E4" w:rsidP="003E64E4">
      <w:pPr>
        <w:ind w:firstLine="420"/>
      </w:pPr>
      <w:r w:rsidRPr="005A01A6">
        <w:t xml:space="preserve">TYPE </w:t>
      </w:r>
      <w:proofErr w:type="spellStart"/>
      <w:r w:rsidRPr="005A01A6">
        <w:t>PlateNumber</w:t>
      </w:r>
      <w:proofErr w:type="spellEnd"/>
      <w:r w:rsidRPr="005A01A6">
        <w:t xml:space="preserve"> [20] AS CHAR ARRAY;</w:t>
      </w:r>
    </w:p>
    <w:p w:rsidR="003E64E4" w:rsidRPr="005A01A6" w:rsidRDefault="003E64E4" w:rsidP="003E64E4">
      <w:r w:rsidRPr="005A01A6">
        <w:tab/>
      </w:r>
      <w:proofErr w:type="gramStart"/>
      <w:r w:rsidRPr="005A01A6">
        <w:t xml:space="preserve">{ </w:t>
      </w:r>
      <w:proofErr w:type="spellStart"/>
      <w:r w:rsidRPr="005A01A6">
        <w:t>PictureID</w:t>
      </w:r>
      <w:proofErr w:type="gramEnd"/>
      <w:r w:rsidRPr="005A01A6">
        <w:t>,Time,PID,SID</w:t>
      </w:r>
      <w:proofErr w:type="spellEnd"/>
      <w:r w:rsidRPr="005A01A6">
        <w:t xml:space="preserve">} = </w:t>
      </w:r>
      <w:r w:rsidRPr="005A01A6">
        <w:tab/>
        <w:t xml:space="preserve">SELERT P* from </w:t>
      </w:r>
      <w:proofErr w:type="spellStart"/>
      <w:r w:rsidRPr="005A01A6">
        <w:t>PictureList</w:t>
      </w:r>
      <w:proofErr w:type="spellEnd"/>
      <w:r w:rsidRPr="005A01A6">
        <w:t xml:space="preserve"> where ID = </w:t>
      </w:r>
      <w:proofErr w:type="spellStart"/>
      <w:r w:rsidRPr="005A01A6">
        <w:t>PictureRecordId</w:t>
      </w:r>
      <w:proofErr w:type="spellEnd"/>
    </w:p>
    <w:p w:rsidR="003E64E4" w:rsidRPr="005A01A6" w:rsidRDefault="003E64E4" w:rsidP="003E64E4">
      <w:r w:rsidRPr="005A01A6">
        <w:tab/>
      </w:r>
      <w:proofErr w:type="spellStart"/>
      <w:r w:rsidRPr="005A01A6">
        <w:t>PlateNumber</w:t>
      </w:r>
      <w:proofErr w:type="spellEnd"/>
      <w:r w:rsidRPr="005A01A6">
        <w:t xml:space="preserve"> =</w:t>
      </w:r>
      <w:proofErr w:type="spellStart"/>
      <w:r w:rsidRPr="005A01A6">
        <w:t>LicensePlateRecognition</w:t>
      </w:r>
      <w:proofErr w:type="spellEnd"/>
      <w:r w:rsidRPr="005A01A6">
        <w:t>（</w:t>
      </w:r>
      <w:proofErr w:type="spellStart"/>
      <w:r w:rsidRPr="005A01A6">
        <w:t>PictureID</w:t>
      </w:r>
      <w:proofErr w:type="spellEnd"/>
      <w:r w:rsidRPr="005A01A6">
        <w:t>）</w:t>
      </w:r>
    </w:p>
    <w:p w:rsidR="003E64E4" w:rsidRPr="005A01A6" w:rsidRDefault="003E64E4" w:rsidP="003E64E4">
      <w:r w:rsidRPr="005A01A6">
        <w:tab/>
      </w:r>
      <w:proofErr w:type="gramStart"/>
      <w:r w:rsidRPr="005A01A6">
        <w:t>IF(</w:t>
      </w:r>
      <w:proofErr w:type="spellStart"/>
      <w:proofErr w:type="gramEnd"/>
      <w:r w:rsidRPr="005A01A6">
        <w:t>PlateNumber</w:t>
      </w:r>
      <w:proofErr w:type="spellEnd"/>
      <w:r w:rsidRPr="005A01A6">
        <w:t xml:space="preserve"> == NULL OR </w:t>
      </w:r>
      <w:proofErr w:type="spellStart"/>
      <w:r w:rsidRPr="005A01A6">
        <w:t>PlateNumber</w:t>
      </w:r>
      <w:proofErr w:type="spellEnd"/>
      <w:r w:rsidRPr="005A01A6">
        <w:t xml:space="preserve"> ==ERROR) THEN</w:t>
      </w:r>
    </w:p>
    <w:p w:rsidR="003E64E4" w:rsidRPr="005A01A6" w:rsidRDefault="003E64E4" w:rsidP="003E64E4">
      <w:r w:rsidRPr="005A01A6">
        <w:tab/>
      </w:r>
      <w:r w:rsidRPr="005A01A6">
        <w:tab/>
      </w:r>
      <w:r w:rsidRPr="005A01A6">
        <w:t>显示车牌照识别出错</w:t>
      </w:r>
    </w:p>
    <w:p w:rsidR="003E64E4" w:rsidRPr="005A01A6" w:rsidRDefault="003E64E4" w:rsidP="003E64E4">
      <w:r w:rsidRPr="005A01A6">
        <w:tab/>
        <w:t>ELSE</w:t>
      </w:r>
      <w:r w:rsidRPr="005A01A6">
        <w:tab/>
        <w:t xml:space="preserve"> </w:t>
      </w:r>
    </w:p>
    <w:p w:rsidR="003E64E4" w:rsidRPr="005A01A6" w:rsidRDefault="003E64E4" w:rsidP="003E64E4">
      <w:r w:rsidRPr="005A01A6">
        <w:tab/>
      </w:r>
      <w:r w:rsidRPr="005A01A6">
        <w:tab/>
        <w:t xml:space="preserve">ID = </w:t>
      </w:r>
      <w:r w:rsidRPr="005A01A6">
        <w:t>随机生成主键</w:t>
      </w:r>
    </w:p>
    <w:p w:rsidR="003E64E4" w:rsidRPr="005A01A6" w:rsidRDefault="003E64E4" w:rsidP="003E64E4">
      <w:r w:rsidRPr="005A01A6">
        <w:tab/>
      </w:r>
      <w:r w:rsidRPr="005A01A6">
        <w:tab/>
        <w:t xml:space="preserve">INSERT INTO </w:t>
      </w:r>
      <w:proofErr w:type="spellStart"/>
      <w:r w:rsidRPr="005A01A6">
        <w:t>DriveRecords</w:t>
      </w:r>
      <w:proofErr w:type="spellEnd"/>
      <w:r w:rsidRPr="005A01A6">
        <w:t xml:space="preserve"> Values (ID, </w:t>
      </w:r>
      <w:proofErr w:type="spellStart"/>
      <w:proofErr w:type="gramStart"/>
      <w:r w:rsidRPr="005A01A6">
        <w:t>PlateNumber</w:t>
      </w:r>
      <w:proofErr w:type="spellEnd"/>
      <w:r w:rsidRPr="005A01A6">
        <w:t xml:space="preserve"> ,</w:t>
      </w:r>
      <w:proofErr w:type="spellStart"/>
      <w:r w:rsidRPr="005A01A6">
        <w:t>PID</w:t>
      </w:r>
      <w:proofErr w:type="gramEnd"/>
      <w:r w:rsidRPr="005A01A6">
        <w:t>,SID,Time</w:t>
      </w:r>
      <w:proofErr w:type="spellEnd"/>
      <w:r w:rsidRPr="005A01A6">
        <w:t>)</w:t>
      </w:r>
    </w:p>
    <w:p w:rsidR="003E64E4" w:rsidRPr="005A01A6" w:rsidRDefault="003E64E4" w:rsidP="003E64E4">
      <w:r w:rsidRPr="005A01A6">
        <w:tab/>
      </w:r>
      <w:r w:rsidRPr="005A01A6">
        <w:tab/>
        <w:t xml:space="preserve">IF </w:t>
      </w:r>
      <w:r w:rsidRPr="005A01A6">
        <w:t>写入数据库失败</w:t>
      </w:r>
      <w:r w:rsidRPr="005A01A6">
        <w:t xml:space="preserve"> THEN</w:t>
      </w:r>
    </w:p>
    <w:p w:rsidR="003E64E4" w:rsidRPr="005A01A6" w:rsidRDefault="003E64E4" w:rsidP="003E64E4">
      <w:r w:rsidRPr="005A01A6">
        <w:tab/>
      </w:r>
      <w:r w:rsidRPr="005A01A6">
        <w:tab/>
      </w:r>
      <w:r w:rsidRPr="005A01A6">
        <w:t>显示数据库出错信息</w:t>
      </w:r>
    </w:p>
    <w:p w:rsidR="003E64E4" w:rsidRPr="005A01A6" w:rsidRDefault="003E64E4" w:rsidP="003E64E4">
      <w:r w:rsidRPr="005A01A6">
        <w:tab/>
      </w:r>
      <w:r w:rsidRPr="005A01A6">
        <w:tab/>
        <w:t>END IF</w:t>
      </w:r>
    </w:p>
    <w:p w:rsidR="003E64E4" w:rsidRPr="005A01A6" w:rsidRDefault="003E64E4" w:rsidP="003E64E4">
      <w:r w:rsidRPr="005A01A6">
        <w:tab/>
        <w:t>END IF</w:t>
      </w:r>
    </w:p>
    <w:p w:rsidR="00DD4284" w:rsidRPr="005A01A6" w:rsidRDefault="003E64E4" w:rsidP="003E64E4">
      <w:r w:rsidRPr="005A01A6">
        <w:t xml:space="preserve">PROCEDURE </w:t>
      </w:r>
      <w:proofErr w:type="spellStart"/>
      <w:r w:rsidRPr="005A01A6">
        <w:t>LicensePlateRecognition</w:t>
      </w:r>
      <w:proofErr w:type="spellEnd"/>
      <w:r w:rsidRPr="005A01A6">
        <w:t xml:space="preserve"> is</w:t>
      </w:r>
    </w:p>
    <w:p w:rsidR="00DD4284" w:rsidRPr="005A01A6" w:rsidRDefault="00DD4284" w:rsidP="00EC3666">
      <w:pPr>
        <w:pStyle w:val="2"/>
        <w:rPr>
          <w:rFonts w:ascii="Times New Roman" w:hAnsi="Times New Roman"/>
        </w:rPr>
      </w:pPr>
      <w:bookmarkStart w:id="34" w:name="_Toc467712627"/>
      <w:r w:rsidRPr="005A01A6">
        <w:rPr>
          <w:rFonts w:ascii="Times New Roman" w:hAnsi="Times New Roman"/>
        </w:rPr>
        <w:lastRenderedPageBreak/>
        <w:t xml:space="preserve">3.3. </w:t>
      </w:r>
      <w:r w:rsidR="00CC2C6F" w:rsidRPr="005A01A6">
        <w:rPr>
          <w:rFonts w:ascii="Times New Roman" w:hAnsi="Times New Roman"/>
        </w:rPr>
        <w:t>车辆追踪</w:t>
      </w:r>
      <w:bookmarkEnd w:id="34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855"/>
      </w:tblGrid>
      <w:tr w:rsidR="008C6DE2" w:rsidTr="00333EB9">
        <w:tc>
          <w:tcPr>
            <w:tcW w:w="1639" w:type="dxa"/>
            <w:shd w:val="clear" w:color="auto" w:fill="D9D9D9"/>
          </w:tcPr>
          <w:p w:rsidR="008C6DE2" w:rsidRDefault="008C6DE2" w:rsidP="00333EB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5" w:type="dxa"/>
          </w:tcPr>
          <w:p w:rsidR="008C6DE2" w:rsidRDefault="008C6DE2" w:rsidP="00333EB9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  <w:sz w:val="18"/>
              </w:rPr>
              <w:t>车辆追踪</w:t>
            </w:r>
          </w:p>
        </w:tc>
      </w:tr>
      <w:tr w:rsidR="008C6DE2" w:rsidTr="00333EB9">
        <w:tc>
          <w:tcPr>
            <w:tcW w:w="1639" w:type="dxa"/>
            <w:shd w:val="clear" w:color="auto" w:fill="D9D9D9"/>
          </w:tcPr>
          <w:p w:rsidR="008C6DE2" w:rsidRDefault="008C6DE2" w:rsidP="00333EB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5" w:type="dxa"/>
          </w:tcPr>
          <w:p w:rsidR="008C6DE2" w:rsidRDefault="008C6DE2" w:rsidP="00333EB9">
            <w:pPr>
              <w:rPr>
                <w:iCs/>
                <w:color w:val="000000"/>
              </w:rPr>
            </w:pPr>
            <w:r>
              <w:rPr>
                <w:rFonts w:hint="eastAsia"/>
                <w:iCs/>
                <w:color w:val="000000"/>
                <w:sz w:val="18"/>
              </w:rPr>
              <w:t>获取用户查询的车牌号和时间信息，根据信息查找并返回车辆的轨迹。</w:t>
            </w:r>
          </w:p>
        </w:tc>
      </w:tr>
      <w:tr w:rsidR="008C6DE2" w:rsidTr="00333EB9">
        <w:tc>
          <w:tcPr>
            <w:tcW w:w="1639" w:type="dxa"/>
            <w:shd w:val="clear" w:color="auto" w:fill="D9D9D9"/>
          </w:tcPr>
          <w:p w:rsidR="008C6DE2" w:rsidRDefault="008C6DE2" w:rsidP="00333EB9">
            <w:pPr>
              <w:jc w:val="center"/>
              <w:rPr>
                <w:color w:val="000000"/>
                <w:sz w:val="18"/>
              </w:rPr>
            </w:pPr>
          </w:p>
          <w:p w:rsidR="008C6DE2" w:rsidRDefault="008C6DE2" w:rsidP="00333EB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5" w:type="dxa"/>
          </w:tcPr>
          <w:p w:rsidR="008C6DE2" w:rsidRDefault="008C6DE2" w:rsidP="00333EB9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输入：车牌号和起止时间</w:t>
            </w:r>
          </w:p>
          <w:p w:rsidR="008C6DE2" w:rsidRDefault="008C6DE2" w:rsidP="00333EB9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输出：行车轨迹图</w:t>
            </w:r>
          </w:p>
        </w:tc>
      </w:tr>
      <w:tr w:rsidR="008C6DE2" w:rsidTr="00333EB9">
        <w:tc>
          <w:tcPr>
            <w:tcW w:w="1639" w:type="dxa"/>
            <w:shd w:val="clear" w:color="auto" w:fill="D9D9D9"/>
          </w:tcPr>
          <w:p w:rsidR="008C6DE2" w:rsidRDefault="008C6DE2" w:rsidP="00333EB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数据结构</w:t>
            </w:r>
          </w:p>
          <w:p w:rsidR="008C6DE2" w:rsidRDefault="008C6DE2" w:rsidP="00333EB9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5" w:type="dxa"/>
          </w:tcPr>
          <w:p w:rsidR="008C6DE2" w:rsidRDefault="008C6DE2" w:rsidP="00333EB9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无</w:t>
            </w:r>
          </w:p>
        </w:tc>
      </w:tr>
      <w:tr w:rsidR="008C6DE2" w:rsidTr="00333EB9">
        <w:tc>
          <w:tcPr>
            <w:tcW w:w="1639" w:type="dxa"/>
            <w:shd w:val="clear" w:color="auto" w:fill="D9D9D9"/>
          </w:tcPr>
          <w:p w:rsidR="008C6DE2" w:rsidRDefault="008C6DE2" w:rsidP="00333EB9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5" w:type="dxa"/>
          </w:tcPr>
          <w:p w:rsidR="008C6DE2" w:rsidRDefault="008C6DE2" w:rsidP="00333EB9">
            <w:pPr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无</w:t>
            </w:r>
          </w:p>
        </w:tc>
      </w:tr>
    </w:tbl>
    <w:p w:rsidR="00226814" w:rsidRPr="00226814" w:rsidRDefault="00226814" w:rsidP="00226814">
      <w:pPr>
        <w:rPr>
          <w:szCs w:val="21"/>
        </w:rPr>
      </w:pPr>
      <w:r w:rsidRPr="00226814">
        <w:rPr>
          <w:rFonts w:hint="eastAsia"/>
          <w:szCs w:val="21"/>
        </w:rPr>
        <w:t xml:space="preserve">PROCEDUEF </w:t>
      </w:r>
      <w:proofErr w:type="spellStart"/>
      <w:r w:rsidRPr="00226814">
        <w:rPr>
          <w:rFonts w:hint="eastAsia"/>
          <w:szCs w:val="21"/>
        </w:rPr>
        <w:t>search_car_way</w:t>
      </w:r>
      <w:proofErr w:type="spellEnd"/>
    </w:p>
    <w:p w:rsidR="00226814" w:rsidRPr="00226814" w:rsidRDefault="00226814" w:rsidP="00226814">
      <w:pPr>
        <w:rPr>
          <w:szCs w:val="21"/>
        </w:rPr>
      </w:pPr>
      <w:r w:rsidRPr="00226814">
        <w:rPr>
          <w:rFonts w:hint="eastAsia"/>
          <w:szCs w:val="21"/>
        </w:rPr>
        <w:t>/*</w:t>
      </w:r>
    </w:p>
    <w:p w:rsidR="00226814" w:rsidRPr="00226814" w:rsidRDefault="00226814" w:rsidP="00226814">
      <w:pPr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>根据输入的用户名和密码，判断是否为合法的用户，并进行相关的提示</w:t>
      </w:r>
    </w:p>
    <w:p w:rsidR="00226814" w:rsidRPr="00226814" w:rsidRDefault="00226814" w:rsidP="00226814">
      <w:pPr>
        <w:rPr>
          <w:iCs/>
          <w:color w:val="000000"/>
          <w:szCs w:val="21"/>
        </w:rPr>
      </w:pPr>
      <w:proofErr w:type="spellStart"/>
      <w:r w:rsidRPr="00226814">
        <w:rPr>
          <w:rFonts w:hint="eastAsia"/>
          <w:iCs/>
          <w:color w:val="000000"/>
          <w:szCs w:val="21"/>
        </w:rPr>
        <w:t>Search_car</w:t>
      </w:r>
      <w:proofErr w:type="spellEnd"/>
      <w:r w:rsidRPr="00226814">
        <w:rPr>
          <w:rFonts w:hint="eastAsia"/>
          <w:iCs/>
          <w:color w:val="000000"/>
          <w:szCs w:val="21"/>
        </w:rPr>
        <w:t>(</w:t>
      </w:r>
      <w:r w:rsidRPr="00226814">
        <w:rPr>
          <w:rFonts w:hint="eastAsia"/>
          <w:iCs/>
          <w:color w:val="000000"/>
          <w:szCs w:val="21"/>
        </w:rPr>
        <w:t>车牌</w:t>
      </w:r>
      <w:r w:rsidRPr="00226814">
        <w:rPr>
          <w:rFonts w:hint="eastAsia"/>
          <w:iCs/>
          <w:color w:val="000000"/>
          <w:szCs w:val="21"/>
        </w:rPr>
        <w:t>)</w:t>
      </w:r>
      <w:r w:rsidRPr="00226814">
        <w:rPr>
          <w:rFonts w:hint="eastAsia"/>
          <w:iCs/>
          <w:color w:val="000000"/>
          <w:szCs w:val="21"/>
        </w:rPr>
        <w:t>：</w:t>
      </w:r>
      <w:r w:rsidRPr="00226814">
        <w:rPr>
          <w:rFonts w:hint="eastAsia"/>
          <w:iCs/>
          <w:color w:val="000000"/>
          <w:szCs w:val="21"/>
        </w:rPr>
        <w:t xml:space="preserve">return </w:t>
      </w:r>
      <w:r w:rsidRPr="00226814">
        <w:rPr>
          <w:rFonts w:hint="eastAsia"/>
          <w:iCs/>
          <w:color w:val="000000"/>
          <w:szCs w:val="21"/>
        </w:rPr>
        <w:t>与车牌有关的行驶信息；</w:t>
      </w:r>
      <w:r w:rsidRPr="00226814">
        <w:rPr>
          <w:rFonts w:hint="eastAsia"/>
          <w:iCs/>
          <w:color w:val="000000"/>
          <w:szCs w:val="21"/>
        </w:rPr>
        <w:t>//</w:t>
      </w:r>
      <w:r w:rsidRPr="00226814">
        <w:rPr>
          <w:rFonts w:hint="eastAsia"/>
          <w:iCs/>
          <w:color w:val="000000"/>
          <w:szCs w:val="21"/>
        </w:rPr>
        <w:t>在所有行车记录中查询与该车牌有关的行驶信息</w:t>
      </w:r>
    </w:p>
    <w:p w:rsidR="00226814" w:rsidRPr="00226814" w:rsidRDefault="00226814" w:rsidP="00226814">
      <w:pPr>
        <w:rPr>
          <w:iCs/>
          <w:color w:val="000000"/>
          <w:szCs w:val="21"/>
        </w:rPr>
      </w:pPr>
      <w:proofErr w:type="spellStart"/>
      <w:r w:rsidRPr="00226814">
        <w:rPr>
          <w:rFonts w:hint="eastAsia"/>
          <w:iCs/>
          <w:color w:val="000000"/>
          <w:szCs w:val="21"/>
        </w:rPr>
        <w:t>Search_date</w:t>
      </w:r>
      <w:proofErr w:type="spellEnd"/>
      <w:r w:rsidRPr="00226814">
        <w:rPr>
          <w:rFonts w:hint="eastAsia"/>
          <w:iCs/>
          <w:color w:val="000000"/>
          <w:szCs w:val="21"/>
        </w:rPr>
        <w:t>(</w:t>
      </w:r>
      <w:r w:rsidRPr="00226814">
        <w:rPr>
          <w:rFonts w:hint="eastAsia"/>
          <w:iCs/>
          <w:color w:val="000000"/>
          <w:szCs w:val="21"/>
        </w:rPr>
        <w:t>起止时间，与车牌有关的行驶信息</w:t>
      </w:r>
      <w:r w:rsidRPr="00226814">
        <w:rPr>
          <w:rFonts w:hint="eastAsia"/>
          <w:iCs/>
          <w:color w:val="000000"/>
          <w:szCs w:val="21"/>
        </w:rPr>
        <w:t>)</w:t>
      </w:r>
      <w:r w:rsidRPr="00226814">
        <w:rPr>
          <w:rFonts w:hint="eastAsia"/>
          <w:iCs/>
          <w:color w:val="000000"/>
          <w:szCs w:val="21"/>
        </w:rPr>
        <w:t>：</w:t>
      </w:r>
      <w:r w:rsidRPr="00226814">
        <w:rPr>
          <w:rFonts w:hint="eastAsia"/>
          <w:iCs/>
          <w:color w:val="000000"/>
          <w:szCs w:val="21"/>
        </w:rPr>
        <w:t xml:space="preserve">return </w:t>
      </w:r>
      <w:r w:rsidRPr="00226814">
        <w:rPr>
          <w:rFonts w:hint="eastAsia"/>
          <w:iCs/>
          <w:color w:val="000000"/>
          <w:szCs w:val="21"/>
        </w:rPr>
        <w:t>行车记录；</w:t>
      </w:r>
      <w:r w:rsidRPr="00226814">
        <w:rPr>
          <w:rFonts w:hint="eastAsia"/>
          <w:iCs/>
          <w:color w:val="000000"/>
          <w:szCs w:val="21"/>
        </w:rPr>
        <w:t>//</w:t>
      </w:r>
      <w:r w:rsidRPr="00226814">
        <w:rPr>
          <w:rFonts w:hint="eastAsia"/>
          <w:iCs/>
          <w:color w:val="000000"/>
          <w:szCs w:val="21"/>
        </w:rPr>
        <w:t>判断与车牌有关的行驶信息是否在起止时间内</w:t>
      </w:r>
    </w:p>
    <w:p w:rsidR="00226814" w:rsidRPr="00226814" w:rsidRDefault="00226814" w:rsidP="00226814">
      <w:pPr>
        <w:rPr>
          <w:iCs/>
          <w:color w:val="000000"/>
          <w:szCs w:val="21"/>
        </w:rPr>
      </w:pPr>
      <w:proofErr w:type="spellStart"/>
      <w:r w:rsidRPr="00226814">
        <w:rPr>
          <w:rFonts w:hint="eastAsia"/>
          <w:iCs/>
          <w:color w:val="000000"/>
          <w:szCs w:val="21"/>
        </w:rPr>
        <w:t>Combine_list</w:t>
      </w:r>
      <w:proofErr w:type="spellEnd"/>
      <w:r w:rsidRPr="00226814">
        <w:rPr>
          <w:rFonts w:hint="eastAsia"/>
          <w:iCs/>
          <w:color w:val="000000"/>
          <w:szCs w:val="21"/>
        </w:rPr>
        <w:t>(</w:t>
      </w:r>
      <w:r w:rsidRPr="00226814">
        <w:rPr>
          <w:rFonts w:hint="eastAsia"/>
          <w:iCs/>
          <w:color w:val="000000"/>
          <w:szCs w:val="21"/>
        </w:rPr>
        <w:t>行车记录</w:t>
      </w:r>
      <w:r w:rsidRPr="00226814">
        <w:rPr>
          <w:rFonts w:hint="eastAsia"/>
          <w:iCs/>
          <w:color w:val="000000"/>
          <w:szCs w:val="21"/>
        </w:rPr>
        <w:t>)</w:t>
      </w:r>
      <w:r w:rsidRPr="00226814">
        <w:rPr>
          <w:rFonts w:hint="eastAsia"/>
          <w:iCs/>
          <w:color w:val="000000"/>
          <w:szCs w:val="21"/>
        </w:rPr>
        <w:t>：</w:t>
      </w:r>
      <w:r w:rsidRPr="00226814">
        <w:rPr>
          <w:rFonts w:hint="eastAsia"/>
          <w:iCs/>
          <w:color w:val="000000"/>
          <w:szCs w:val="21"/>
        </w:rPr>
        <w:t xml:space="preserve">return </w:t>
      </w:r>
      <w:r w:rsidRPr="00226814">
        <w:rPr>
          <w:rFonts w:hint="eastAsia"/>
          <w:iCs/>
          <w:color w:val="000000"/>
          <w:szCs w:val="21"/>
        </w:rPr>
        <w:t>行车记录表；</w:t>
      </w:r>
      <w:r w:rsidRPr="00226814">
        <w:rPr>
          <w:rFonts w:hint="eastAsia"/>
          <w:iCs/>
          <w:color w:val="000000"/>
          <w:szCs w:val="21"/>
        </w:rPr>
        <w:t>//</w:t>
      </w:r>
      <w:r w:rsidRPr="00226814">
        <w:rPr>
          <w:rFonts w:hint="eastAsia"/>
          <w:iCs/>
          <w:color w:val="000000"/>
          <w:szCs w:val="21"/>
        </w:rPr>
        <w:t>按时间合成行车记录表</w:t>
      </w:r>
    </w:p>
    <w:p w:rsidR="00226814" w:rsidRPr="00226814" w:rsidRDefault="00226814" w:rsidP="00226814">
      <w:pPr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>*/</w:t>
      </w:r>
    </w:p>
    <w:p w:rsidR="00226814" w:rsidRPr="00226814" w:rsidRDefault="00226814" w:rsidP="00226814">
      <w:pPr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 xml:space="preserve">INTERFACE RETURNS </w:t>
      </w:r>
      <w:proofErr w:type="spellStart"/>
      <w:r w:rsidRPr="00226814">
        <w:rPr>
          <w:rFonts w:hint="eastAsia"/>
          <w:iCs/>
          <w:color w:val="000000"/>
          <w:szCs w:val="21"/>
        </w:rPr>
        <w:t>car_way_picture</w:t>
      </w:r>
      <w:proofErr w:type="spellEnd"/>
      <w:r w:rsidRPr="00226814">
        <w:rPr>
          <w:rFonts w:hint="eastAsia"/>
          <w:iCs/>
          <w:color w:val="000000"/>
          <w:szCs w:val="21"/>
        </w:rPr>
        <w:t>;</w:t>
      </w:r>
    </w:p>
    <w:p w:rsidR="00226814" w:rsidRPr="00226814" w:rsidRDefault="00226814" w:rsidP="00226814">
      <w:pPr>
        <w:ind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 xml:space="preserve">INTERFACE ACCEPRTS </w:t>
      </w:r>
      <w:proofErr w:type="spellStart"/>
      <w:r w:rsidRPr="00226814">
        <w:rPr>
          <w:rFonts w:hint="eastAsia"/>
          <w:iCs/>
          <w:color w:val="000000"/>
          <w:szCs w:val="21"/>
        </w:rPr>
        <w:t>car_number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, </w:t>
      </w:r>
      <w:proofErr w:type="spellStart"/>
      <w:r w:rsidRPr="00226814">
        <w:rPr>
          <w:rFonts w:hint="eastAsia"/>
          <w:iCs/>
          <w:color w:val="000000"/>
          <w:szCs w:val="21"/>
        </w:rPr>
        <w:t>start_date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, </w:t>
      </w:r>
      <w:proofErr w:type="spellStart"/>
      <w:r w:rsidRPr="00226814">
        <w:rPr>
          <w:rFonts w:hint="eastAsia"/>
          <w:iCs/>
          <w:color w:val="000000"/>
          <w:szCs w:val="21"/>
        </w:rPr>
        <w:t>end_date</w:t>
      </w:r>
      <w:proofErr w:type="spellEnd"/>
      <w:r w:rsidRPr="00226814">
        <w:rPr>
          <w:rFonts w:hint="eastAsia"/>
          <w:iCs/>
          <w:color w:val="000000"/>
          <w:szCs w:val="21"/>
        </w:rPr>
        <w:t>;</w:t>
      </w:r>
    </w:p>
    <w:p w:rsidR="00226814" w:rsidRPr="00226814" w:rsidRDefault="00226814" w:rsidP="00226814">
      <w:pPr>
        <w:ind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 xml:space="preserve">TYPE </w:t>
      </w:r>
      <w:proofErr w:type="spellStart"/>
      <w:r w:rsidRPr="00226814">
        <w:rPr>
          <w:rFonts w:hint="eastAsia"/>
          <w:iCs/>
          <w:color w:val="000000"/>
          <w:szCs w:val="21"/>
        </w:rPr>
        <w:t>car_number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 IS STRING;</w:t>
      </w:r>
    </w:p>
    <w:p w:rsidR="00226814" w:rsidRPr="00226814" w:rsidRDefault="00226814" w:rsidP="00226814">
      <w:pPr>
        <w:ind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>TYP</w:t>
      </w:r>
      <w:r>
        <w:rPr>
          <w:iCs/>
          <w:color w:val="000000"/>
          <w:szCs w:val="21"/>
        </w:rPr>
        <w:t>E</w:t>
      </w:r>
      <w:r w:rsidRPr="00226814">
        <w:rPr>
          <w:rFonts w:hint="eastAsia"/>
          <w:iCs/>
          <w:color w:val="000000"/>
          <w:szCs w:val="21"/>
        </w:rPr>
        <w:t xml:space="preserve"> </w:t>
      </w:r>
      <w:proofErr w:type="spellStart"/>
      <w:r w:rsidRPr="00226814">
        <w:rPr>
          <w:rFonts w:hint="eastAsia"/>
          <w:iCs/>
          <w:color w:val="000000"/>
          <w:szCs w:val="21"/>
        </w:rPr>
        <w:t>start_date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, </w:t>
      </w:r>
      <w:proofErr w:type="spellStart"/>
      <w:r w:rsidRPr="00226814">
        <w:rPr>
          <w:rFonts w:hint="eastAsia"/>
          <w:iCs/>
          <w:color w:val="000000"/>
          <w:szCs w:val="21"/>
        </w:rPr>
        <w:t>end_date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 IS LONG INTEGER;</w:t>
      </w:r>
    </w:p>
    <w:p w:rsidR="00226814" w:rsidRPr="00226814" w:rsidRDefault="00226814" w:rsidP="00226814">
      <w:pPr>
        <w:ind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 xml:space="preserve">TYPE </w:t>
      </w:r>
      <w:proofErr w:type="spellStart"/>
      <w:r w:rsidRPr="00226814">
        <w:rPr>
          <w:rFonts w:hint="eastAsia"/>
          <w:iCs/>
          <w:color w:val="000000"/>
          <w:szCs w:val="21"/>
        </w:rPr>
        <w:t>carinf_point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 IS INTEGER*;</w:t>
      </w:r>
    </w:p>
    <w:p w:rsidR="00226814" w:rsidRPr="00226814" w:rsidRDefault="00226814" w:rsidP="00226814">
      <w:pPr>
        <w:ind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>TYP</w:t>
      </w:r>
      <w:r>
        <w:rPr>
          <w:iCs/>
          <w:color w:val="000000"/>
          <w:szCs w:val="21"/>
        </w:rPr>
        <w:t>E</w:t>
      </w:r>
      <w:r w:rsidRPr="00226814">
        <w:rPr>
          <w:rFonts w:hint="eastAsia"/>
          <w:iCs/>
          <w:color w:val="000000"/>
          <w:szCs w:val="21"/>
        </w:rPr>
        <w:t xml:space="preserve"> </w:t>
      </w:r>
      <w:proofErr w:type="spellStart"/>
      <w:r w:rsidRPr="00226814">
        <w:rPr>
          <w:rFonts w:hint="eastAsia"/>
          <w:iCs/>
          <w:color w:val="000000"/>
          <w:szCs w:val="21"/>
        </w:rPr>
        <w:t>carinf_list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 IS SCALAR LIST ARRAY;</w:t>
      </w:r>
    </w:p>
    <w:p w:rsidR="00226814" w:rsidRPr="00226814" w:rsidRDefault="00226814" w:rsidP="00226814">
      <w:pPr>
        <w:ind w:firstLine="420"/>
        <w:rPr>
          <w:iCs/>
          <w:color w:val="000000"/>
          <w:szCs w:val="21"/>
        </w:rPr>
      </w:pPr>
      <w:proofErr w:type="spellStart"/>
      <w:r w:rsidRPr="00226814">
        <w:rPr>
          <w:rFonts w:hint="eastAsia"/>
          <w:iCs/>
          <w:color w:val="000000"/>
          <w:szCs w:val="21"/>
        </w:rPr>
        <w:t>carinf_point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 = null;</w:t>
      </w:r>
    </w:p>
    <w:p w:rsidR="00226814" w:rsidRPr="00226814" w:rsidRDefault="00226814" w:rsidP="00226814">
      <w:pPr>
        <w:ind w:firstLine="420"/>
        <w:rPr>
          <w:iCs/>
          <w:color w:val="000000"/>
          <w:szCs w:val="21"/>
        </w:rPr>
      </w:pPr>
      <w:proofErr w:type="spellStart"/>
      <w:r w:rsidRPr="00226814">
        <w:rPr>
          <w:rFonts w:hint="eastAsia"/>
          <w:iCs/>
          <w:color w:val="000000"/>
          <w:szCs w:val="21"/>
        </w:rPr>
        <w:t>Search_car</w:t>
      </w:r>
      <w:proofErr w:type="spellEnd"/>
      <w:r w:rsidRPr="00226814">
        <w:rPr>
          <w:rFonts w:hint="eastAsia"/>
          <w:iCs/>
          <w:color w:val="000000"/>
          <w:szCs w:val="21"/>
        </w:rPr>
        <w:t>(</w:t>
      </w:r>
      <w:proofErr w:type="spellStart"/>
      <w:r w:rsidRPr="00226814">
        <w:rPr>
          <w:rFonts w:hint="eastAsia"/>
          <w:iCs/>
          <w:color w:val="000000"/>
          <w:szCs w:val="21"/>
        </w:rPr>
        <w:t>car_number</w:t>
      </w:r>
      <w:proofErr w:type="spellEnd"/>
      <w:r w:rsidRPr="00226814">
        <w:rPr>
          <w:rFonts w:hint="eastAsia"/>
          <w:iCs/>
          <w:color w:val="000000"/>
          <w:szCs w:val="21"/>
        </w:rPr>
        <w:t>);</w:t>
      </w:r>
    </w:p>
    <w:p w:rsidR="00226814" w:rsidRPr="00226814" w:rsidRDefault="00226814" w:rsidP="00226814">
      <w:pPr>
        <w:ind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 xml:space="preserve">DO </w:t>
      </w:r>
    </w:p>
    <w:p w:rsidR="00226814" w:rsidRPr="00226814" w:rsidRDefault="00226814" w:rsidP="00226814">
      <w:pPr>
        <w:ind w:left="420" w:firstLine="420"/>
        <w:rPr>
          <w:iCs/>
          <w:color w:val="000000"/>
          <w:szCs w:val="21"/>
        </w:rPr>
      </w:pPr>
      <w:proofErr w:type="spellStart"/>
      <w:r w:rsidRPr="00226814">
        <w:rPr>
          <w:rFonts w:hint="eastAsia"/>
          <w:iCs/>
          <w:color w:val="000000"/>
          <w:szCs w:val="21"/>
        </w:rPr>
        <w:t>Search_</w:t>
      </w:r>
      <w:proofErr w:type="gramStart"/>
      <w:r w:rsidRPr="00226814">
        <w:rPr>
          <w:rFonts w:hint="eastAsia"/>
          <w:iCs/>
          <w:color w:val="000000"/>
          <w:szCs w:val="21"/>
        </w:rPr>
        <w:t>date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( </w:t>
      </w:r>
      <w:proofErr w:type="spellStart"/>
      <w:r w:rsidRPr="00226814">
        <w:rPr>
          <w:rFonts w:hint="eastAsia"/>
          <w:iCs/>
          <w:color w:val="000000"/>
          <w:szCs w:val="21"/>
        </w:rPr>
        <w:t>carinf</w:t>
      </w:r>
      <w:proofErr w:type="gramEnd"/>
      <w:r w:rsidRPr="00226814">
        <w:rPr>
          <w:rFonts w:hint="eastAsia"/>
          <w:iCs/>
          <w:color w:val="000000"/>
          <w:szCs w:val="21"/>
        </w:rPr>
        <w:t>_point</w:t>
      </w:r>
      <w:proofErr w:type="spellEnd"/>
      <w:r w:rsidRPr="00226814">
        <w:rPr>
          <w:rFonts w:hint="eastAsia"/>
          <w:iCs/>
          <w:color w:val="000000"/>
          <w:szCs w:val="21"/>
        </w:rPr>
        <w:t>);</w:t>
      </w:r>
    </w:p>
    <w:p w:rsidR="00226814" w:rsidRPr="00226814" w:rsidRDefault="00226814" w:rsidP="00226814">
      <w:pPr>
        <w:ind w:left="420"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 xml:space="preserve">IF </w:t>
      </w:r>
      <w:proofErr w:type="spellStart"/>
      <w:r w:rsidRPr="00226814">
        <w:rPr>
          <w:rFonts w:hint="eastAsia"/>
          <w:iCs/>
          <w:color w:val="000000"/>
          <w:szCs w:val="21"/>
        </w:rPr>
        <w:t>start_date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 &lt;= </w:t>
      </w:r>
      <w:proofErr w:type="spellStart"/>
      <w:r w:rsidRPr="00226814">
        <w:rPr>
          <w:rFonts w:hint="eastAsia"/>
          <w:iCs/>
          <w:color w:val="000000"/>
          <w:szCs w:val="21"/>
        </w:rPr>
        <w:t>carif_point.inf_date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 &amp;&amp; </w:t>
      </w:r>
      <w:proofErr w:type="spellStart"/>
      <w:r w:rsidRPr="00226814">
        <w:rPr>
          <w:rFonts w:hint="eastAsia"/>
          <w:iCs/>
          <w:color w:val="000000"/>
          <w:szCs w:val="21"/>
        </w:rPr>
        <w:t>carif_point.inf_date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 &lt;= </w:t>
      </w:r>
      <w:proofErr w:type="spellStart"/>
      <w:r w:rsidRPr="00226814">
        <w:rPr>
          <w:rFonts w:hint="eastAsia"/>
          <w:iCs/>
          <w:color w:val="000000"/>
          <w:szCs w:val="21"/>
        </w:rPr>
        <w:t>end_date</w:t>
      </w:r>
      <w:proofErr w:type="spellEnd"/>
    </w:p>
    <w:p w:rsidR="00226814" w:rsidRPr="00226814" w:rsidRDefault="00226814" w:rsidP="00226814">
      <w:pPr>
        <w:ind w:left="420"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>THEN</w:t>
      </w:r>
    </w:p>
    <w:p w:rsidR="00226814" w:rsidRPr="00226814" w:rsidRDefault="00226814" w:rsidP="00226814">
      <w:pPr>
        <w:ind w:left="840" w:firstLine="420"/>
        <w:rPr>
          <w:iCs/>
          <w:color w:val="000000"/>
          <w:szCs w:val="21"/>
        </w:rPr>
      </w:pPr>
      <w:proofErr w:type="spellStart"/>
      <w:r w:rsidRPr="00226814">
        <w:rPr>
          <w:rFonts w:hint="eastAsia"/>
          <w:iCs/>
          <w:color w:val="000000"/>
          <w:szCs w:val="21"/>
        </w:rPr>
        <w:t>Combine_</w:t>
      </w:r>
      <w:proofErr w:type="gramStart"/>
      <w:r w:rsidRPr="00226814">
        <w:rPr>
          <w:rFonts w:hint="eastAsia"/>
          <w:iCs/>
          <w:color w:val="000000"/>
          <w:szCs w:val="21"/>
        </w:rPr>
        <w:t>list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( </w:t>
      </w:r>
      <w:proofErr w:type="spellStart"/>
      <w:r w:rsidRPr="00226814">
        <w:rPr>
          <w:rFonts w:hint="eastAsia"/>
          <w:iCs/>
          <w:color w:val="000000"/>
          <w:szCs w:val="21"/>
        </w:rPr>
        <w:t>carinf</w:t>
      </w:r>
      <w:proofErr w:type="gramEnd"/>
      <w:r w:rsidRPr="00226814">
        <w:rPr>
          <w:rFonts w:hint="eastAsia"/>
          <w:iCs/>
          <w:color w:val="000000"/>
          <w:szCs w:val="21"/>
        </w:rPr>
        <w:t>_point</w:t>
      </w:r>
      <w:proofErr w:type="spellEnd"/>
      <w:r w:rsidRPr="00226814">
        <w:rPr>
          <w:rFonts w:hint="eastAsia"/>
          <w:iCs/>
          <w:color w:val="000000"/>
          <w:szCs w:val="21"/>
        </w:rPr>
        <w:t>);</w:t>
      </w:r>
    </w:p>
    <w:p w:rsidR="00226814" w:rsidRPr="00226814" w:rsidRDefault="00226814" w:rsidP="00226814">
      <w:pPr>
        <w:ind w:left="840"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>CONTINUE;</w:t>
      </w:r>
    </w:p>
    <w:p w:rsidR="00226814" w:rsidRPr="00226814" w:rsidRDefault="00226814" w:rsidP="00226814">
      <w:pPr>
        <w:ind w:left="420"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 xml:space="preserve">ELSE </w:t>
      </w:r>
    </w:p>
    <w:p w:rsidR="00226814" w:rsidRPr="00226814" w:rsidRDefault="00226814" w:rsidP="00226814">
      <w:pPr>
        <w:ind w:left="420"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>THEN</w:t>
      </w:r>
    </w:p>
    <w:p w:rsidR="00226814" w:rsidRPr="00226814" w:rsidRDefault="00226814" w:rsidP="00226814">
      <w:pPr>
        <w:ind w:left="840" w:firstLine="420"/>
        <w:rPr>
          <w:iCs/>
          <w:color w:val="000000"/>
          <w:szCs w:val="21"/>
        </w:rPr>
      </w:pPr>
      <w:proofErr w:type="spellStart"/>
      <w:r w:rsidRPr="00226814">
        <w:rPr>
          <w:rFonts w:hint="eastAsia"/>
          <w:iCs/>
          <w:color w:val="000000"/>
          <w:szCs w:val="21"/>
        </w:rPr>
        <w:t>carinf_point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 ++;</w:t>
      </w:r>
    </w:p>
    <w:p w:rsidR="00226814" w:rsidRPr="00226814" w:rsidRDefault="00226814" w:rsidP="00226814">
      <w:pPr>
        <w:ind w:left="840"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>CONTINUE;</w:t>
      </w:r>
    </w:p>
    <w:p w:rsidR="00226814" w:rsidRPr="00226814" w:rsidRDefault="00226814" w:rsidP="00226814">
      <w:pPr>
        <w:ind w:left="420"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>END IF</w:t>
      </w:r>
    </w:p>
    <w:p w:rsidR="00226814" w:rsidRPr="00226814" w:rsidRDefault="00226814" w:rsidP="00226814">
      <w:pPr>
        <w:ind w:firstLine="420"/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 xml:space="preserve">UNTIL </w:t>
      </w:r>
      <w:proofErr w:type="spellStart"/>
      <w:r w:rsidRPr="00226814">
        <w:rPr>
          <w:rFonts w:hint="eastAsia"/>
          <w:iCs/>
          <w:color w:val="000000"/>
          <w:szCs w:val="21"/>
        </w:rPr>
        <w:t>carinf_point</w:t>
      </w:r>
      <w:proofErr w:type="spellEnd"/>
      <w:r w:rsidRPr="00226814">
        <w:rPr>
          <w:rFonts w:hint="eastAsia"/>
          <w:iCs/>
          <w:color w:val="000000"/>
          <w:szCs w:val="21"/>
        </w:rPr>
        <w:t xml:space="preserve"> == null;</w:t>
      </w:r>
    </w:p>
    <w:p w:rsidR="00226814" w:rsidRPr="00226814" w:rsidRDefault="00226814" w:rsidP="00226814">
      <w:pPr>
        <w:ind w:firstLine="420"/>
        <w:rPr>
          <w:iCs/>
          <w:color w:val="000000"/>
          <w:szCs w:val="21"/>
        </w:rPr>
      </w:pPr>
      <w:proofErr w:type="spellStart"/>
      <w:r w:rsidRPr="00226814">
        <w:rPr>
          <w:rFonts w:hint="eastAsia"/>
          <w:iCs/>
          <w:color w:val="000000"/>
          <w:szCs w:val="21"/>
        </w:rPr>
        <w:t>Trans_to_graph</w:t>
      </w:r>
      <w:proofErr w:type="spellEnd"/>
      <w:r w:rsidRPr="00226814">
        <w:rPr>
          <w:rFonts w:hint="eastAsia"/>
          <w:iCs/>
          <w:color w:val="000000"/>
          <w:szCs w:val="21"/>
        </w:rPr>
        <w:t>(</w:t>
      </w:r>
      <w:proofErr w:type="spellStart"/>
      <w:r w:rsidRPr="00226814">
        <w:rPr>
          <w:rFonts w:hint="eastAsia"/>
          <w:iCs/>
          <w:color w:val="000000"/>
          <w:szCs w:val="21"/>
        </w:rPr>
        <w:t>carinf_list</w:t>
      </w:r>
      <w:proofErr w:type="spellEnd"/>
      <w:r w:rsidRPr="00226814">
        <w:rPr>
          <w:rFonts w:hint="eastAsia"/>
          <w:iCs/>
          <w:color w:val="000000"/>
          <w:szCs w:val="21"/>
        </w:rPr>
        <w:t>);</w:t>
      </w:r>
    </w:p>
    <w:p w:rsidR="00226814" w:rsidRPr="00226814" w:rsidRDefault="00226814" w:rsidP="00226814">
      <w:pPr>
        <w:ind w:firstLine="420"/>
        <w:rPr>
          <w:iCs/>
          <w:color w:val="000000"/>
          <w:szCs w:val="21"/>
        </w:rPr>
      </w:pPr>
      <w:proofErr w:type="spellStart"/>
      <w:r w:rsidRPr="00226814">
        <w:rPr>
          <w:rFonts w:hint="eastAsia"/>
          <w:iCs/>
          <w:color w:val="000000"/>
          <w:szCs w:val="21"/>
        </w:rPr>
        <w:lastRenderedPageBreak/>
        <w:t>Print_graph</w:t>
      </w:r>
      <w:proofErr w:type="spellEnd"/>
      <w:r w:rsidRPr="00226814">
        <w:rPr>
          <w:rFonts w:hint="eastAsia"/>
          <w:iCs/>
          <w:color w:val="000000"/>
          <w:szCs w:val="21"/>
        </w:rPr>
        <w:t>(</w:t>
      </w:r>
      <w:proofErr w:type="spellStart"/>
      <w:r w:rsidRPr="00226814">
        <w:rPr>
          <w:rFonts w:hint="eastAsia"/>
          <w:iCs/>
          <w:color w:val="000000"/>
          <w:szCs w:val="21"/>
        </w:rPr>
        <w:t>car_way_picture</w:t>
      </w:r>
      <w:proofErr w:type="spellEnd"/>
      <w:r w:rsidRPr="00226814">
        <w:rPr>
          <w:rFonts w:hint="eastAsia"/>
          <w:iCs/>
          <w:color w:val="000000"/>
          <w:szCs w:val="21"/>
        </w:rPr>
        <w:t>);</w:t>
      </w:r>
    </w:p>
    <w:p w:rsidR="00226814" w:rsidRPr="00226814" w:rsidRDefault="00226814" w:rsidP="00226814">
      <w:pPr>
        <w:rPr>
          <w:iCs/>
          <w:color w:val="000000"/>
          <w:szCs w:val="21"/>
        </w:rPr>
      </w:pPr>
      <w:r w:rsidRPr="00226814">
        <w:rPr>
          <w:rFonts w:hint="eastAsia"/>
          <w:iCs/>
          <w:color w:val="000000"/>
          <w:szCs w:val="21"/>
        </w:rPr>
        <w:t xml:space="preserve">END </w:t>
      </w:r>
      <w:proofErr w:type="spellStart"/>
      <w:r w:rsidRPr="00226814">
        <w:rPr>
          <w:rFonts w:hint="eastAsia"/>
          <w:szCs w:val="21"/>
        </w:rPr>
        <w:t>search_car_way</w:t>
      </w:r>
      <w:proofErr w:type="spellEnd"/>
    </w:p>
    <w:p w:rsidR="00AB754A" w:rsidRPr="005A01A6" w:rsidRDefault="00AB754A" w:rsidP="00AB754A"/>
    <w:p w:rsidR="00DD4284" w:rsidRPr="005A01A6" w:rsidRDefault="00DD4284" w:rsidP="00EC3666">
      <w:pPr>
        <w:pStyle w:val="2"/>
        <w:rPr>
          <w:rFonts w:ascii="Times New Roman" w:hAnsi="Times New Roman"/>
        </w:rPr>
      </w:pPr>
      <w:bookmarkStart w:id="35" w:name="_Toc467712628"/>
      <w:r w:rsidRPr="005A01A6">
        <w:rPr>
          <w:rFonts w:ascii="Times New Roman" w:hAnsi="Times New Roman"/>
        </w:rPr>
        <w:t xml:space="preserve">3.4. </w:t>
      </w:r>
      <w:r w:rsidR="00CC2C6F" w:rsidRPr="005A01A6">
        <w:rPr>
          <w:rFonts w:ascii="Times New Roman" w:hAnsi="Times New Roman"/>
        </w:rPr>
        <w:t>行车记录查询</w:t>
      </w:r>
      <w:bookmarkEnd w:id="35"/>
    </w:p>
    <w:p w:rsidR="00AB754A" w:rsidRPr="005A01A6" w:rsidRDefault="00AB754A" w:rsidP="00AB754A">
      <w:pPr>
        <w:pStyle w:val="3"/>
      </w:pPr>
      <w:bookmarkStart w:id="36" w:name="_Toc467712629"/>
      <w:r w:rsidRPr="005A01A6">
        <w:t>3.4.1</w:t>
      </w:r>
      <w:r w:rsidR="003E64E4" w:rsidRPr="005A01A6">
        <w:t xml:space="preserve"> </w:t>
      </w:r>
      <w:r w:rsidR="003E64E4" w:rsidRPr="005A01A6">
        <w:t>卡口查询</w:t>
      </w:r>
      <w:bookmarkEnd w:id="36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855"/>
      </w:tblGrid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模块名称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</w:rPr>
            </w:pPr>
            <w:r w:rsidRPr="005A01A6">
              <w:rPr>
                <w:sz w:val="18"/>
              </w:rPr>
              <w:t>卡口查询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功能描述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</w:rPr>
            </w:pPr>
            <w:r w:rsidRPr="005A01A6">
              <w:rPr>
                <w:sz w:val="18"/>
              </w:rPr>
              <w:t>根据卡口和时间区间查询所有的行车记录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 w:val="18"/>
              </w:rPr>
            </w:pPr>
          </w:p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接口与属性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sz w:val="18"/>
              </w:rPr>
            </w:pPr>
            <w:r w:rsidRPr="005A01A6">
              <w:rPr>
                <w:sz w:val="18"/>
              </w:rPr>
              <w:t>输入：卡口号</w:t>
            </w:r>
            <w:r w:rsidRPr="005A01A6">
              <w:rPr>
                <w:sz w:val="18"/>
              </w:rPr>
              <w:t>+</w:t>
            </w:r>
            <w:r w:rsidRPr="005A01A6">
              <w:rPr>
                <w:sz w:val="18"/>
              </w:rPr>
              <w:t>时间区间</w:t>
            </w:r>
          </w:p>
          <w:p w:rsidR="00AB754A" w:rsidRPr="005A01A6" w:rsidRDefault="00AB754A" w:rsidP="004F18DA">
            <w:pPr>
              <w:rPr>
                <w:sz w:val="18"/>
              </w:rPr>
            </w:pPr>
            <w:r w:rsidRPr="005A01A6">
              <w:rPr>
                <w:sz w:val="18"/>
              </w:rPr>
              <w:t>返回：在该时间区间内经过该卡口的行车记录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数据结构</w:t>
            </w:r>
          </w:p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与算法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  <w:sz w:val="18"/>
              </w:rPr>
            </w:pPr>
            <w:r w:rsidRPr="005A01A6">
              <w:rPr>
                <w:iCs/>
                <w:sz w:val="18"/>
              </w:rPr>
              <w:t>无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补充说明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</w:rPr>
            </w:pPr>
          </w:p>
        </w:tc>
      </w:tr>
    </w:tbl>
    <w:p w:rsidR="00AB754A" w:rsidRPr="005A01A6" w:rsidRDefault="00AB754A" w:rsidP="00AB754A">
      <w:r w:rsidRPr="005A01A6">
        <w:t xml:space="preserve">PROCEDURE </w:t>
      </w:r>
      <w:r w:rsidRPr="005A01A6">
        <w:t>卡口查询</w:t>
      </w:r>
    </w:p>
    <w:p w:rsidR="00AB754A" w:rsidRPr="005A01A6" w:rsidRDefault="00AB754A" w:rsidP="00AB754A">
      <w:r w:rsidRPr="005A01A6">
        <w:t xml:space="preserve">BEGIN </w:t>
      </w:r>
    </w:p>
    <w:p w:rsidR="00AB754A" w:rsidRPr="005A01A6" w:rsidRDefault="00AB754A" w:rsidP="00AB754A">
      <w:pPr>
        <w:ind w:firstLine="420"/>
      </w:pPr>
      <w:r w:rsidRPr="005A01A6">
        <w:t>从输入栏获取卡口号</w:t>
      </w:r>
    </w:p>
    <w:p w:rsidR="00AB754A" w:rsidRPr="005A01A6" w:rsidRDefault="00AB754A" w:rsidP="00AB754A">
      <w:pPr>
        <w:ind w:firstLine="420"/>
      </w:pPr>
      <w:r w:rsidRPr="005A01A6">
        <w:t>从时间选择栏获取时间区间</w:t>
      </w:r>
    </w:p>
    <w:p w:rsidR="00AB754A" w:rsidRPr="005A01A6" w:rsidRDefault="00AB754A" w:rsidP="00AB754A">
      <w:pPr>
        <w:ind w:firstLine="420"/>
      </w:pPr>
      <w:r w:rsidRPr="005A01A6">
        <w:t>生成查询语句</w:t>
      </w:r>
    </w:p>
    <w:p w:rsidR="00AB754A" w:rsidRPr="005A01A6" w:rsidRDefault="00AB754A" w:rsidP="00AB754A">
      <w:pPr>
        <w:ind w:firstLine="420"/>
      </w:pPr>
      <w:r w:rsidRPr="005A01A6">
        <w:t>在数据库行车记录表中查找符合条件的数据</w:t>
      </w:r>
    </w:p>
    <w:p w:rsidR="00AB754A" w:rsidRPr="005A01A6" w:rsidRDefault="00AB754A" w:rsidP="00AB754A">
      <w:pPr>
        <w:ind w:firstLine="420"/>
      </w:pPr>
      <w:r w:rsidRPr="005A01A6">
        <w:t xml:space="preserve">LOOP </w:t>
      </w:r>
      <w:r w:rsidRPr="005A01A6">
        <w:t>获得下一条数据</w:t>
      </w:r>
    </w:p>
    <w:p w:rsidR="00AB754A" w:rsidRPr="005A01A6" w:rsidRDefault="00AB754A" w:rsidP="00AB754A">
      <w:pPr>
        <w:ind w:firstLine="420"/>
      </w:pPr>
      <w:r w:rsidRPr="005A01A6">
        <w:t xml:space="preserve"> IF</w:t>
      </w:r>
      <w:r w:rsidRPr="005A01A6">
        <w:t>数据匹配</w:t>
      </w:r>
      <w:r w:rsidRPr="005A01A6">
        <w:t xml:space="preserve"> THEN</w:t>
      </w:r>
    </w:p>
    <w:p w:rsidR="00AB754A" w:rsidRPr="005A01A6" w:rsidRDefault="00AB754A" w:rsidP="00AB754A">
      <w:pPr>
        <w:ind w:firstLine="420"/>
      </w:pPr>
      <w:r w:rsidRPr="005A01A6">
        <w:t xml:space="preserve">   </w:t>
      </w:r>
      <w:r w:rsidRPr="005A01A6">
        <w:t>将该条数据加入数据表</w:t>
      </w:r>
    </w:p>
    <w:p w:rsidR="00AB754A" w:rsidRPr="005A01A6" w:rsidRDefault="00AB754A" w:rsidP="00AB754A">
      <w:pPr>
        <w:ind w:firstLine="420"/>
      </w:pPr>
      <w:r w:rsidRPr="005A01A6">
        <w:t xml:space="preserve"> END IF</w:t>
      </w:r>
    </w:p>
    <w:p w:rsidR="00AB754A" w:rsidRPr="005A01A6" w:rsidRDefault="00AB754A" w:rsidP="00AB754A">
      <w:pPr>
        <w:ind w:firstLine="420"/>
      </w:pPr>
      <w:r w:rsidRPr="005A01A6">
        <w:t xml:space="preserve"> EXIT WHEN </w:t>
      </w:r>
      <w:r w:rsidRPr="005A01A6">
        <w:t>所有行车记录查询完毕</w:t>
      </w:r>
    </w:p>
    <w:p w:rsidR="00AB754A" w:rsidRPr="005A01A6" w:rsidRDefault="00AB754A" w:rsidP="00AB754A">
      <w:pPr>
        <w:ind w:firstLine="420"/>
      </w:pPr>
      <w:r w:rsidRPr="005A01A6">
        <w:t>END LOOP</w:t>
      </w:r>
    </w:p>
    <w:p w:rsidR="00AB754A" w:rsidRPr="005A01A6" w:rsidRDefault="00AB754A" w:rsidP="00AB754A">
      <w:pPr>
        <w:ind w:firstLine="420"/>
      </w:pPr>
      <w:r w:rsidRPr="005A01A6">
        <w:t>将数据表绑定到表格显示</w:t>
      </w:r>
    </w:p>
    <w:p w:rsidR="00AB754A" w:rsidRPr="005A01A6" w:rsidRDefault="00AB754A" w:rsidP="00AB754A">
      <w:r w:rsidRPr="005A01A6">
        <w:t xml:space="preserve">END </w:t>
      </w:r>
      <w:r w:rsidRPr="005A01A6">
        <w:t>卡口查询</w:t>
      </w:r>
    </w:p>
    <w:p w:rsidR="00AB754A" w:rsidRPr="005A01A6" w:rsidRDefault="00AB754A" w:rsidP="00AB754A">
      <w:pPr>
        <w:pStyle w:val="3"/>
      </w:pPr>
      <w:bookmarkStart w:id="37" w:name="_Toc467712630"/>
      <w:r w:rsidRPr="005A01A6">
        <w:t>3.4.2</w:t>
      </w:r>
      <w:r w:rsidR="003E64E4" w:rsidRPr="005A01A6">
        <w:t xml:space="preserve"> </w:t>
      </w:r>
      <w:r w:rsidR="003E64E4" w:rsidRPr="005A01A6">
        <w:t>卡口查询指定车牌</w:t>
      </w:r>
      <w:bookmarkEnd w:id="37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855"/>
      </w:tblGrid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模块名称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</w:rPr>
            </w:pPr>
            <w:r w:rsidRPr="005A01A6">
              <w:rPr>
                <w:sz w:val="18"/>
              </w:rPr>
              <w:t>卡口查询指定车牌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功能描述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</w:rPr>
            </w:pPr>
            <w:r w:rsidRPr="005A01A6">
              <w:rPr>
                <w:sz w:val="18"/>
              </w:rPr>
              <w:t>根据卡口和时间区间查询指定车牌的行车记录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 w:val="18"/>
              </w:rPr>
            </w:pPr>
          </w:p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接口与属性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sz w:val="18"/>
              </w:rPr>
            </w:pPr>
            <w:r w:rsidRPr="005A01A6">
              <w:rPr>
                <w:sz w:val="18"/>
              </w:rPr>
              <w:t>输入：卡口号</w:t>
            </w:r>
            <w:r w:rsidRPr="005A01A6">
              <w:rPr>
                <w:sz w:val="18"/>
              </w:rPr>
              <w:t>+</w:t>
            </w:r>
            <w:r w:rsidRPr="005A01A6">
              <w:rPr>
                <w:sz w:val="18"/>
              </w:rPr>
              <w:t>时间区间</w:t>
            </w:r>
            <w:r w:rsidRPr="005A01A6">
              <w:rPr>
                <w:sz w:val="18"/>
              </w:rPr>
              <w:t>+</w:t>
            </w:r>
            <w:r w:rsidRPr="005A01A6">
              <w:rPr>
                <w:sz w:val="18"/>
              </w:rPr>
              <w:t>车牌号</w:t>
            </w:r>
          </w:p>
          <w:p w:rsidR="00AB754A" w:rsidRPr="005A01A6" w:rsidRDefault="00AB754A" w:rsidP="004F18DA">
            <w:pPr>
              <w:rPr>
                <w:b/>
                <w:bCs/>
                <w:sz w:val="18"/>
              </w:rPr>
            </w:pPr>
            <w:r w:rsidRPr="005A01A6">
              <w:rPr>
                <w:sz w:val="18"/>
              </w:rPr>
              <w:t>返回：该车辆在该时间区间内经过该卡口的行车记录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数据结构</w:t>
            </w:r>
          </w:p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与算法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  <w:sz w:val="18"/>
              </w:rPr>
            </w:pPr>
            <w:r w:rsidRPr="005A01A6">
              <w:rPr>
                <w:iCs/>
                <w:sz w:val="18"/>
              </w:rPr>
              <w:t>无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补充说明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</w:rPr>
            </w:pPr>
          </w:p>
        </w:tc>
      </w:tr>
    </w:tbl>
    <w:p w:rsidR="00AB754A" w:rsidRPr="005A01A6" w:rsidRDefault="00AB754A" w:rsidP="00AB754A">
      <w:r w:rsidRPr="005A01A6">
        <w:object w:dxaOrig="6588" w:dyaOrig="5712">
          <v:shape id="_x0000_i1048" type="#_x0000_t75" style="width:329.25pt;height:285.75pt" o:ole="">
            <v:imagedata r:id="rId10" o:title=""/>
          </v:shape>
          <o:OLEObject Type="Embed" ProgID="Visio.Drawing.11" ShapeID="_x0000_i1048" DrawAspect="Content" ObjectID="_1541454516" r:id="rId11"/>
        </w:object>
      </w:r>
    </w:p>
    <w:p w:rsidR="00AB754A" w:rsidRPr="005A01A6" w:rsidRDefault="00AB754A" w:rsidP="00AB754A">
      <w:pPr>
        <w:pStyle w:val="3"/>
      </w:pPr>
      <w:bookmarkStart w:id="38" w:name="_Toc467712631"/>
      <w:r w:rsidRPr="005A01A6">
        <w:t>3.4.3</w:t>
      </w:r>
      <w:r w:rsidR="003E64E4" w:rsidRPr="005A01A6">
        <w:t xml:space="preserve"> </w:t>
      </w:r>
      <w:r w:rsidR="003E64E4" w:rsidRPr="005A01A6">
        <w:t>摄像头查询</w:t>
      </w:r>
      <w:bookmarkEnd w:id="38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855"/>
      </w:tblGrid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模块名称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</w:rPr>
            </w:pPr>
            <w:r w:rsidRPr="005A01A6">
              <w:rPr>
                <w:sz w:val="18"/>
              </w:rPr>
              <w:t>摄像头查询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功能描述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</w:rPr>
            </w:pPr>
            <w:r w:rsidRPr="005A01A6">
              <w:rPr>
                <w:sz w:val="18"/>
              </w:rPr>
              <w:t>根据摄像头和时间区间查询所有的行车记录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 w:val="18"/>
              </w:rPr>
            </w:pPr>
          </w:p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接口与属性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sz w:val="18"/>
              </w:rPr>
            </w:pPr>
            <w:r w:rsidRPr="005A01A6">
              <w:rPr>
                <w:sz w:val="18"/>
              </w:rPr>
              <w:t>输入：摄像头号和时间区间</w:t>
            </w:r>
          </w:p>
          <w:p w:rsidR="00AB754A" w:rsidRPr="005A01A6" w:rsidRDefault="00AB754A" w:rsidP="004F18DA">
            <w:pPr>
              <w:rPr>
                <w:b/>
                <w:bCs/>
                <w:sz w:val="18"/>
              </w:rPr>
            </w:pPr>
            <w:r w:rsidRPr="005A01A6">
              <w:rPr>
                <w:sz w:val="18"/>
              </w:rPr>
              <w:t>返回：在该时间区间内经过该摄像头的行车记录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数据结构</w:t>
            </w:r>
          </w:p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与算法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  <w:sz w:val="18"/>
              </w:rPr>
            </w:pPr>
            <w:r w:rsidRPr="005A01A6">
              <w:rPr>
                <w:iCs/>
                <w:sz w:val="18"/>
              </w:rPr>
              <w:t>无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补充说明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</w:rPr>
            </w:pPr>
          </w:p>
        </w:tc>
      </w:tr>
    </w:tbl>
    <w:p w:rsidR="00AB754A" w:rsidRPr="005A01A6" w:rsidRDefault="00AB754A" w:rsidP="00AB754A">
      <w:r w:rsidRPr="005A01A6">
        <w:object w:dxaOrig="6336" w:dyaOrig="5494">
          <v:shape id="_x0000_i1049" type="#_x0000_t75" style="width:316.5pt;height:274.5pt" o:ole="">
            <v:imagedata r:id="rId12" o:title=""/>
          </v:shape>
          <o:OLEObject Type="Embed" ProgID="Visio.Drawing.11" ShapeID="_x0000_i1049" DrawAspect="Content" ObjectID="_1541454517" r:id="rId13"/>
        </w:object>
      </w:r>
    </w:p>
    <w:p w:rsidR="00AB754A" w:rsidRPr="005A01A6" w:rsidRDefault="00AB754A" w:rsidP="00AB754A">
      <w:pPr>
        <w:pStyle w:val="3"/>
      </w:pPr>
      <w:bookmarkStart w:id="39" w:name="_Toc467712632"/>
      <w:r w:rsidRPr="005A01A6">
        <w:t>3.4.4</w:t>
      </w:r>
      <w:r w:rsidR="003E64E4" w:rsidRPr="005A01A6">
        <w:t xml:space="preserve"> </w:t>
      </w:r>
      <w:r w:rsidR="003E64E4" w:rsidRPr="005A01A6">
        <w:t>摄像头查询指定车牌</w:t>
      </w:r>
      <w:bookmarkEnd w:id="39"/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6855"/>
      </w:tblGrid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模块名称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</w:rPr>
            </w:pPr>
            <w:r w:rsidRPr="005A01A6">
              <w:rPr>
                <w:sz w:val="18"/>
              </w:rPr>
              <w:t>摄像头查询指定车牌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功能描述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</w:rPr>
            </w:pPr>
            <w:r w:rsidRPr="005A01A6">
              <w:rPr>
                <w:sz w:val="18"/>
              </w:rPr>
              <w:t>根据摄像头和时间区间查询查询指定车牌的行车记录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 w:val="18"/>
              </w:rPr>
            </w:pPr>
          </w:p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接口与属性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sz w:val="18"/>
              </w:rPr>
            </w:pPr>
            <w:r w:rsidRPr="005A01A6">
              <w:rPr>
                <w:sz w:val="18"/>
              </w:rPr>
              <w:t>输入：摄像头号</w:t>
            </w:r>
            <w:r w:rsidRPr="005A01A6">
              <w:rPr>
                <w:sz w:val="18"/>
              </w:rPr>
              <w:t>+</w:t>
            </w:r>
            <w:r w:rsidRPr="005A01A6">
              <w:rPr>
                <w:sz w:val="18"/>
              </w:rPr>
              <w:t>时间区间</w:t>
            </w:r>
            <w:r w:rsidRPr="005A01A6">
              <w:rPr>
                <w:sz w:val="18"/>
              </w:rPr>
              <w:t>+</w:t>
            </w:r>
            <w:r w:rsidRPr="005A01A6">
              <w:rPr>
                <w:sz w:val="18"/>
              </w:rPr>
              <w:t>车牌号</w:t>
            </w:r>
          </w:p>
          <w:p w:rsidR="00AB754A" w:rsidRPr="005A01A6" w:rsidRDefault="00AB754A" w:rsidP="004F18DA">
            <w:pPr>
              <w:rPr>
                <w:b/>
                <w:bCs/>
                <w:sz w:val="18"/>
              </w:rPr>
            </w:pPr>
            <w:r w:rsidRPr="005A01A6">
              <w:rPr>
                <w:sz w:val="18"/>
              </w:rPr>
              <w:t>返回：该车辆在该时间区间内经过该摄像头的行车记录</w:t>
            </w: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数据结构</w:t>
            </w:r>
          </w:p>
          <w:p w:rsidR="00AB754A" w:rsidRPr="005A01A6" w:rsidRDefault="00AB754A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与算法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  <w:sz w:val="18"/>
              </w:rPr>
            </w:pPr>
            <w:r w:rsidRPr="005A01A6">
              <w:rPr>
                <w:iCs/>
                <w:sz w:val="18"/>
              </w:rPr>
              <w:t>无</w:t>
            </w:r>
          </w:p>
          <w:p w:rsidR="00AB754A" w:rsidRPr="005A01A6" w:rsidRDefault="00AB754A" w:rsidP="004F18DA">
            <w:pPr>
              <w:rPr>
                <w:iCs/>
                <w:sz w:val="18"/>
              </w:rPr>
            </w:pPr>
          </w:p>
        </w:tc>
      </w:tr>
      <w:tr w:rsidR="005A01A6" w:rsidRPr="005A01A6" w:rsidTr="004F18DA">
        <w:tc>
          <w:tcPr>
            <w:tcW w:w="1639" w:type="dxa"/>
            <w:shd w:val="clear" w:color="auto" w:fill="D9D9D9"/>
          </w:tcPr>
          <w:p w:rsidR="00AB754A" w:rsidRPr="005A01A6" w:rsidRDefault="00AB754A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补充说明</w:t>
            </w:r>
          </w:p>
        </w:tc>
        <w:tc>
          <w:tcPr>
            <w:tcW w:w="6855" w:type="dxa"/>
          </w:tcPr>
          <w:p w:rsidR="00AB754A" w:rsidRPr="005A01A6" w:rsidRDefault="00AB754A" w:rsidP="004F18DA">
            <w:pPr>
              <w:rPr>
                <w:iCs/>
              </w:rPr>
            </w:pPr>
          </w:p>
        </w:tc>
      </w:tr>
    </w:tbl>
    <w:p w:rsidR="00AB754A" w:rsidRPr="005A01A6" w:rsidRDefault="00AB754A" w:rsidP="00AB754A">
      <w:r w:rsidRPr="005A01A6">
        <w:t xml:space="preserve">PROCEDURE </w:t>
      </w:r>
      <w:r w:rsidRPr="005A01A6">
        <w:t>摄像头查询指定车牌</w:t>
      </w:r>
    </w:p>
    <w:p w:rsidR="00AB754A" w:rsidRPr="005A01A6" w:rsidRDefault="00AB754A" w:rsidP="00AB754A">
      <w:r w:rsidRPr="005A01A6">
        <w:t xml:space="preserve">BEGIN </w:t>
      </w:r>
    </w:p>
    <w:p w:rsidR="00AB754A" w:rsidRPr="005A01A6" w:rsidRDefault="00AB754A" w:rsidP="00AB754A">
      <w:pPr>
        <w:ind w:firstLine="420"/>
      </w:pPr>
      <w:r w:rsidRPr="005A01A6">
        <w:t>从输入栏获取摄像头号和车牌号</w:t>
      </w:r>
    </w:p>
    <w:p w:rsidR="00AB754A" w:rsidRPr="005A01A6" w:rsidRDefault="00AB754A" w:rsidP="00AB754A">
      <w:pPr>
        <w:ind w:firstLine="420"/>
      </w:pPr>
      <w:r w:rsidRPr="005A01A6">
        <w:t>从时间选择栏获取时间区间</w:t>
      </w:r>
    </w:p>
    <w:p w:rsidR="00AB754A" w:rsidRPr="005A01A6" w:rsidRDefault="00AB754A" w:rsidP="00AB754A">
      <w:pPr>
        <w:ind w:firstLine="420"/>
      </w:pPr>
      <w:r w:rsidRPr="005A01A6">
        <w:t>生成查询语句</w:t>
      </w:r>
    </w:p>
    <w:p w:rsidR="00AB754A" w:rsidRPr="005A01A6" w:rsidRDefault="00AB754A" w:rsidP="00AB754A">
      <w:pPr>
        <w:ind w:firstLine="420"/>
      </w:pPr>
      <w:r w:rsidRPr="005A01A6">
        <w:t>在数据库行车记录表中查找符合条件的数据</w:t>
      </w:r>
    </w:p>
    <w:p w:rsidR="00AB754A" w:rsidRPr="005A01A6" w:rsidRDefault="00AB754A" w:rsidP="00AB754A">
      <w:pPr>
        <w:ind w:firstLine="420"/>
      </w:pPr>
      <w:r w:rsidRPr="005A01A6">
        <w:t xml:space="preserve">LOOP </w:t>
      </w:r>
      <w:r w:rsidRPr="005A01A6">
        <w:t>获得下一条数据</w:t>
      </w:r>
    </w:p>
    <w:p w:rsidR="00AB754A" w:rsidRPr="005A01A6" w:rsidRDefault="00AB754A" w:rsidP="00AB754A">
      <w:pPr>
        <w:ind w:firstLine="420"/>
      </w:pPr>
      <w:r w:rsidRPr="005A01A6">
        <w:t xml:space="preserve"> IF</w:t>
      </w:r>
      <w:r w:rsidRPr="005A01A6">
        <w:t>数据匹配</w:t>
      </w:r>
      <w:r w:rsidRPr="005A01A6">
        <w:t xml:space="preserve"> THEN</w:t>
      </w:r>
    </w:p>
    <w:p w:rsidR="00AB754A" w:rsidRPr="005A01A6" w:rsidRDefault="00AB754A" w:rsidP="00AB754A">
      <w:pPr>
        <w:ind w:firstLine="420"/>
      </w:pPr>
      <w:r w:rsidRPr="005A01A6">
        <w:t xml:space="preserve">   </w:t>
      </w:r>
      <w:r w:rsidRPr="005A01A6">
        <w:t>将该条数据加入数据表</w:t>
      </w:r>
    </w:p>
    <w:p w:rsidR="00AB754A" w:rsidRPr="005A01A6" w:rsidRDefault="00AB754A" w:rsidP="00AB754A">
      <w:pPr>
        <w:ind w:firstLine="420"/>
      </w:pPr>
      <w:r w:rsidRPr="005A01A6">
        <w:t xml:space="preserve"> END IF</w:t>
      </w:r>
    </w:p>
    <w:p w:rsidR="00AB754A" w:rsidRPr="005A01A6" w:rsidRDefault="00AB754A" w:rsidP="00AB754A">
      <w:pPr>
        <w:ind w:firstLine="420"/>
      </w:pPr>
      <w:r w:rsidRPr="005A01A6">
        <w:t xml:space="preserve"> EXIT WHEN </w:t>
      </w:r>
      <w:r w:rsidRPr="005A01A6">
        <w:t>所有行车记录查询完毕</w:t>
      </w:r>
    </w:p>
    <w:p w:rsidR="00AB754A" w:rsidRPr="005A01A6" w:rsidRDefault="00AB754A" w:rsidP="00AB754A">
      <w:pPr>
        <w:ind w:firstLine="420"/>
      </w:pPr>
      <w:r w:rsidRPr="005A01A6">
        <w:t>END LOOP</w:t>
      </w:r>
    </w:p>
    <w:p w:rsidR="00AB754A" w:rsidRPr="005A01A6" w:rsidRDefault="00AB754A" w:rsidP="00AB754A">
      <w:pPr>
        <w:ind w:firstLine="420"/>
      </w:pPr>
      <w:r w:rsidRPr="005A01A6">
        <w:t>将数据表绑定到表格显示</w:t>
      </w:r>
    </w:p>
    <w:p w:rsidR="00DD4284" w:rsidRPr="005A01A6" w:rsidRDefault="00AB754A" w:rsidP="00DD4284">
      <w:r w:rsidRPr="005A01A6">
        <w:t xml:space="preserve">END </w:t>
      </w:r>
      <w:r w:rsidRPr="005A01A6">
        <w:t>摄像头查询指定车牌</w:t>
      </w:r>
    </w:p>
    <w:p w:rsidR="00DD4284" w:rsidRPr="005A01A6" w:rsidRDefault="00DD4284" w:rsidP="00EC3666">
      <w:pPr>
        <w:pStyle w:val="2"/>
        <w:rPr>
          <w:rFonts w:ascii="Times New Roman" w:hAnsi="Times New Roman"/>
        </w:rPr>
      </w:pPr>
      <w:bookmarkStart w:id="40" w:name="_Toc467712633"/>
      <w:r w:rsidRPr="005A01A6">
        <w:rPr>
          <w:rFonts w:ascii="Times New Roman" w:hAnsi="Times New Roman"/>
        </w:rPr>
        <w:lastRenderedPageBreak/>
        <w:t xml:space="preserve">3.5. </w:t>
      </w:r>
      <w:r w:rsidRPr="005A01A6">
        <w:rPr>
          <w:rFonts w:ascii="Times New Roman" w:hAnsi="Times New Roman"/>
        </w:rPr>
        <w:t>套牌稽查</w:t>
      </w:r>
      <w:bookmarkEnd w:id="40"/>
    </w:p>
    <w:p w:rsidR="00DD4284" w:rsidRPr="005A01A6" w:rsidRDefault="00DD4284" w:rsidP="00DD4284"/>
    <w:p w:rsidR="00DD4284" w:rsidRPr="005A01A6" w:rsidRDefault="00DD4284" w:rsidP="00EC3666">
      <w:pPr>
        <w:pStyle w:val="2"/>
        <w:rPr>
          <w:rFonts w:ascii="Times New Roman" w:hAnsi="Times New Roman"/>
        </w:rPr>
      </w:pPr>
      <w:bookmarkStart w:id="41" w:name="_Toc467712634"/>
      <w:r w:rsidRPr="005A01A6">
        <w:rPr>
          <w:rFonts w:ascii="Times New Roman" w:hAnsi="Times New Roman"/>
        </w:rPr>
        <w:t xml:space="preserve">3.6. </w:t>
      </w:r>
      <w:r w:rsidRPr="005A01A6">
        <w:rPr>
          <w:rFonts w:ascii="Times New Roman" w:hAnsi="Times New Roman"/>
        </w:rPr>
        <w:t>车辆轨迹绘制</w:t>
      </w:r>
      <w:bookmarkStart w:id="42" w:name="_GoBack"/>
      <w:bookmarkEnd w:id="41"/>
      <w:bookmarkEnd w:id="42"/>
    </w:p>
    <w:p w:rsidR="00CC2C6F" w:rsidRPr="005A01A6" w:rsidRDefault="00CC2C6F" w:rsidP="00EC3666">
      <w:pPr>
        <w:pStyle w:val="3"/>
      </w:pPr>
      <w:bookmarkStart w:id="43" w:name="_Toc467712635"/>
      <w:r w:rsidRPr="005A01A6">
        <w:t xml:space="preserve">3.6.1. </w:t>
      </w:r>
      <w:r w:rsidR="009727BC" w:rsidRPr="005A01A6">
        <w:t>地图绘制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5A01A6" w:rsidRPr="005A01A6" w:rsidTr="009727BC">
        <w:tc>
          <w:tcPr>
            <w:tcW w:w="1639" w:type="dxa"/>
            <w:shd w:val="clear" w:color="auto" w:fill="D9D9D9"/>
          </w:tcPr>
          <w:p w:rsidR="009F3093" w:rsidRPr="005A01A6" w:rsidRDefault="009F3093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模块名称</w:t>
            </w:r>
          </w:p>
        </w:tc>
        <w:tc>
          <w:tcPr>
            <w:tcW w:w="6855" w:type="dxa"/>
          </w:tcPr>
          <w:p w:rsidR="009F3093" w:rsidRPr="005A01A6" w:rsidRDefault="009727BC" w:rsidP="004F18DA">
            <w:pPr>
              <w:rPr>
                <w:iCs/>
              </w:rPr>
            </w:pPr>
            <w:r w:rsidRPr="005A01A6">
              <w:rPr>
                <w:iCs/>
              </w:rPr>
              <w:t>地图绘制</w:t>
            </w:r>
          </w:p>
        </w:tc>
      </w:tr>
      <w:tr w:rsidR="005A01A6" w:rsidRPr="005A01A6" w:rsidTr="009727BC">
        <w:tc>
          <w:tcPr>
            <w:tcW w:w="1639" w:type="dxa"/>
            <w:shd w:val="clear" w:color="auto" w:fill="D9D9D9"/>
          </w:tcPr>
          <w:p w:rsidR="009727BC" w:rsidRPr="005A01A6" w:rsidRDefault="009727BC" w:rsidP="009727BC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功能描述</w:t>
            </w:r>
          </w:p>
        </w:tc>
        <w:tc>
          <w:tcPr>
            <w:tcW w:w="6855" w:type="dxa"/>
          </w:tcPr>
          <w:p w:rsidR="009727BC" w:rsidRPr="005A01A6" w:rsidRDefault="009727BC" w:rsidP="009727BC">
            <w:pPr>
              <w:rPr>
                <w:iCs/>
                <w:sz w:val="18"/>
              </w:rPr>
            </w:pPr>
            <w:r w:rsidRPr="005A01A6">
              <w:rPr>
                <w:iCs/>
                <w:sz w:val="18"/>
              </w:rPr>
              <w:t>绘制地图道路网和卡口点</w:t>
            </w:r>
          </w:p>
        </w:tc>
      </w:tr>
      <w:tr w:rsidR="005A01A6" w:rsidRPr="005A01A6" w:rsidTr="009727BC">
        <w:tc>
          <w:tcPr>
            <w:tcW w:w="1639" w:type="dxa"/>
            <w:shd w:val="clear" w:color="auto" w:fill="D9D9D9"/>
          </w:tcPr>
          <w:p w:rsidR="009727BC" w:rsidRPr="005A01A6" w:rsidRDefault="009727BC" w:rsidP="009727BC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接口与属性</w:t>
            </w:r>
          </w:p>
        </w:tc>
        <w:tc>
          <w:tcPr>
            <w:tcW w:w="6855" w:type="dxa"/>
          </w:tcPr>
          <w:p w:rsidR="009727BC" w:rsidRPr="005A01A6" w:rsidRDefault="009727BC" w:rsidP="009727BC">
            <w:pPr>
              <w:pStyle w:val="aa"/>
              <w:rPr>
                <w:bCs/>
                <w:i w:val="0"/>
              </w:rPr>
            </w:pPr>
            <w:r w:rsidRPr="005A01A6">
              <w:rPr>
                <w:bCs/>
                <w:i w:val="0"/>
              </w:rPr>
              <w:t>输入：无</w:t>
            </w:r>
          </w:p>
          <w:p w:rsidR="009727BC" w:rsidRPr="005A01A6" w:rsidRDefault="009727BC" w:rsidP="009727BC">
            <w:pPr>
              <w:pStyle w:val="aa"/>
              <w:rPr>
                <w:bCs/>
                <w:i w:val="0"/>
              </w:rPr>
            </w:pPr>
            <w:r w:rsidRPr="005A01A6">
              <w:rPr>
                <w:bCs/>
                <w:i w:val="0"/>
              </w:rPr>
              <w:t>返回：无</w:t>
            </w:r>
          </w:p>
        </w:tc>
      </w:tr>
      <w:tr w:rsidR="005A01A6" w:rsidRPr="005A01A6" w:rsidTr="009727BC">
        <w:tc>
          <w:tcPr>
            <w:tcW w:w="1639" w:type="dxa"/>
            <w:shd w:val="clear" w:color="auto" w:fill="D9D9D9"/>
          </w:tcPr>
          <w:p w:rsidR="009727BC" w:rsidRPr="005A01A6" w:rsidRDefault="009727BC" w:rsidP="009727BC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数据结构</w:t>
            </w:r>
          </w:p>
          <w:p w:rsidR="009727BC" w:rsidRPr="005A01A6" w:rsidRDefault="009727BC" w:rsidP="009727BC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与算法</w:t>
            </w:r>
          </w:p>
        </w:tc>
        <w:tc>
          <w:tcPr>
            <w:tcW w:w="6855" w:type="dxa"/>
          </w:tcPr>
          <w:p w:rsidR="009727BC" w:rsidRPr="005A01A6" w:rsidRDefault="009727BC" w:rsidP="009727BC">
            <w:pPr>
              <w:rPr>
                <w:iCs/>
                <w:sz w:val="18"/>
              </w:rPr>
            </w:pPr>
            <w:r w:rsidRPr="005A01A6">
              <w:rPr>
                <w:iCs/>
                <w:sz w:val="18"/>
              </w:rPr>
              <w:t>无</w:t>
            </w:r>
          </w:p>
          <w:p w:rsidR="009727BC" w:rsidRPr="005A01A6" w:rsidRDefault="009727BC" w:rsidP="009727BC">
            <w:pPr>
              <w:rPr>
                <w:iCs/>
                <w:sz w:val="18"/>
              </w:rPr>
            </w:pPr>
          </w:p>
        </w:tc>
      </w:tr>
      <w:tr w:rsidR="005A01A6" w:rsidRPr="005A01A6" w:rsidTr="009727BC">
        <w:tc>
          <w:tcPr>
            <w:tcW w:w="1639" w:type="dxa"/>
            <w:shd w:val="clear" w:color="auto" w:fill="D9D9D9"/>
          </w:tcPr>
          <w:p w:rsidR="009727BC" w:rsidRPr="005A01A6" w:rsidRDefault="009727BC" w:rsidP="009727B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补充说明</w:t>
            </w:r>
          </w:p>
        </w:tc>
        <w:tc>
          <w:tcPr>
            <w:tcW w:w="6855" w:type="dxa"/>
          </w:tcPr>
          <w:p w:rsidR="009727BC" w:rsidRPr="005A01A6" w:rsidRDefault="009727BC" w:rsidP="009727BC">
            <w:pPr>
              <w:rPr>
                <w:iCs/>
              </w:rPr>
            </w:pPr>
          </w:p>
        </w:tc>
      </w:tr>
    </w:tbl>
    <w:p w:rsidR="009F3093" w:rsidRPr="005A01A6" w:rsidRDefault="001B426F" w:rsidP="009F3093">
      <w:r w:rsidRPr="005A01A6">
        <w:object w:dxaOrig="3859" w:dyaOrig="6111">
          <v:shape id="_x0000_i1025" type="#_x0000_t75" style="width:192.75pt;height:305.25pt" o:ole="">
            <v:imagedata r:id="rId14" o:title=""/>
          </v:shape>
          <o:OLEObject Type="Embed" ProgID="Visio.Drawing.15" ShapeID="_x0000_i1025" DrawAspect="Content" ObjectID="_1541454518" r:id="rId15"/>
        </w:object>
      </w:r>
    </w:p>
    <w:p w:rsidR="00C14913" w:rsidRPr="005A01A6" w:rsidRDefault="00C14913" w:rsidP="00C14913">
      <w:pPr>
        <w:pStyle w:val="3"/>
      </w:pPr>
      <w:bookmarkStart w:id="44" w:name="_Toc467712636"/>
      <w:r w:rsidRPr="005A01A6">
        <w:t xml:space="preserve">3.6.2. </w:t>
      </w:r>
      <w:r w:rsidR="00DC39CF" w:rsidRPr="005A01A6">
        <w:t>轨迹绘制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5A01A6" w:rsidRPr="005A01A6" w:rsidTr="004F18DA">
        <w:tc>
          <w:tcPr>
            <w:tcW w:w="1676" w:type="dxa"/>
            <w:shd w:val="clear" w:color="auto" w:fill="D9D9D9"/>
          </w:tcPr>
          <w:p w:rsidR="00DC39CF" w:rsidRPr="005A01A6" w:rsidRDefault="00DC39CF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模块名称</w:t>
            </w:r>
          </w:p>
        </w:tc>
        <w:tc>
          <w:tcPr>
            <w:tcW w:w="7044" w:type="dxa"/>
          </w:tcPr>
          <w:p w:rsidR="00DC39CF" w:rsidRPr="005A01A6" w:rsidRDefault="00DC39CF" w:rsidP="004F18DA">
            <w:pPr>
              <w:rPr>
                <w:iCs/>
              </w:rPr>
            </w:pPr>
            <w:r w:rsidRPr="005A01A6">
              <w:rPr>
                <w:iCs/>
              </w:rPr>
              <w:t>轨迹绘制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DC39CF" w:rsidRPr="005A01A6" w:rsidRDefault="00DC39CF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功能描述</w:t>
            </w:r>
          </w:p>
        </w:tc>
        <w:tc>
          <w:tcPr>
            <w:tcW w:w="7044" w:type="dxa"/>
          </w:tcPr>
          <w:p w:rsidR="00DC39CF" w:rsidRPr="005A01A6" w:rsidRDefault="00DC39CF" w:rsidP="004F18DA">
            <w:pPr>
              <w:rPr>
                <w:iCs/>
              </w:rPr>
            </w:pPr>
            <w:r w:rsidRPr="005A01A6">
              <w:rPr>
                <w:iCs/>
              </w:rPr>
              <w:t>将查询或稽查的路径结果可视化展示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DC39CF" w:rsidRPr="005A01A6" w:rsidRDefault="00DC39CF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lastRenderedPageBreak/>
              <w:t>接口与属性</w:t>
            </w:r>
          </w:p>
        </w:tc>
        <w:tc>
          <w:tcPr>
            <w:tcW w:w="7044" w:type="dxa"/>
          </w:tcPr>
          <w:p w:rsidR="00DC39CF" w:rsidRPr="005A01A6" w:rsidRDefault="00DC39CF" w:rsidP="004F18DA">
            <w:pPr>
              <w:pStyle w:val="aa"/>
              <w:rPr>
                <w:bCs/>
                <w:i w:val="0"/>
              </w:rPr>
            </w:pPr>
            <w:r w:rsidRPr="005A01A6">
              <w:rPr>
                <w:bCs/>
                <w:i w:val="0"/>
              </w:rPr>
              <w:t>输入：路径</w:t>
            </w:r>
          </w:p>
          <w:p w:rsidR="00DC39CF" w:rsidRPr="005A01A6" w:rsidRDefault="00DC39CF" w:rsidP="004F18DA">
            <w:pPr>
              <w:rPr>
                <w:bCs/>
                <w:sz w:val="18"/>
              </w:rPr>
            </w:pPr>
            <w:r w:rsidRPr="005A01A6">
              <w:rPr>
                <w:bCs/>
                <w:sz w:val="18"/>
              </w:rPr>
              <w:t>返回：无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DC39CF" w:rsidRPr="005A01A6" w:rsidRDefault="00DC39CF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数据结构</w:t>
            </w:r>
          </w:p>
          <w:p w:rsidR="00DC39CF" w:rsidRPr="005A01A6" w:rsidRDefault="00DC39CF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与算法</w:t>
            </w:r>
          </w:p>
        </w:tc>
        <w:tc>
          <w:tcPr>
            <w:tcW w:w="7044" w:type="dxa"/>
          </w:tcPr>
          <w:p w:rsidR="00DC39CF" w:rsidRPr="005A01A6" w:rsidRDefault="00DC39CF" w:rsidP="004F18DA">
            <w:pPr>
              <w:rPr>
                <w:iCs/>
                <w:sz w:val="18"/>
              </w:rPr>
            </w:pPr>
            <w:r w:rsidRPr="005A01A6">
              <w:rPr>
                <w:iCs/>
                <w:sz w:val="18"/>
              </w:rPr>
              <w:t>无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DC39CF" w:rsidRPr="005A01A6" w:rsidRDefault="00DC39CF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补充说明</w:t>
            </w:r>
          </w:p>
        </w:tc>
        <w:tc>
          <w:tcPr>
            <w:tcW w:w="7044" w:type="dxa"/>
          </w:tcPr>
          <w:p w:rsidR="00DC39CF" w:rsidRPr="005A01A6" w:rsidRDefault="00DC39CF" w:rsidP="004F18DA">
            <w:pPr>
              <w:rPr>
                <w:iCs/>
              </w:rPr>
            </w:pPr>
          </w:p>
        </w:tc>
      </w:tr>
    </w:tbl>
    <w:p w:rsidR="00C14913" w:rsidRPr="005A01A6" w:rsidRDefault="00C14913" w:rsidP="009F3093"/>
    <w:p w:rsidR="00DD4284" w:rsidRPr="005A01A6" w:rsidRDefault="0008018C" w:rsidP="009F3093">
      <w:pPr>
        <w:pStyle w:val="3"/>
      </w:pPr>
      <w:bookmarkStart w:id="45" w:name="_Toc467712637"/>
      <w:r w:rsidRPr="005A01A6">
        <w:t>3.6.3</w:t>
      </w:r>
      <w:r w:rsidR="009F3093" w:rsidRPr="005A01A6">
        <w:t xml:space="preserve">. </w:t>
      </w:r>
      <w:r w:rsidR="005E72FB" w:rsidRPr="005A01A6">
        <w:t>地图移动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5A01A6" w:rsidRPr="005A01A6" w:rsidTr="004F18DA">
        <w:tc>
          <w:tcPr>
            <w:tcW w:w="1676" w:type="dxa"/>
            <w:shd w:val="clear" w:color="auto" w:fill="D9D9D9"/>
          </w:tcPr>
          <w:p w:rsidR="009F3093" w:rsidRPr="005A01A6" w:rsidRDefault="009F3093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模块名称</w:t>
            </w:r>
          </w:p>
        </w:tc>
        <w:tc>
          <w:tcPr>
            <w:tcW w:w="7044" w:type="dxa"/>
          </w:tcPr>
          <w:p w:rsidR="009F3093" w:rsidRPr="005A01A6" w:rsidRDefault="005E72FB" w:rsidP="004F18DA">
            <w:pPr>
              <w:rPr>
                <w:iCs/>
              </w:rPr>
            </w:pPr>
            <w:r w:rsidRPr="005A01A6">
              <w:rPr>
                <w:iCs/>
              </w:rPr>
              <w:t>地图移动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9F3093" w:rsidRPr="005A01A6" w:rsidRDefault="009F3093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功能描述</w:t>
            </w:r>
          </w:p>
        </w:tc>
        <w:tc>
          <w:tcPr>
            <w:tcW w:w="7044" w:type="dxa"/>
          </w:tcPr>
          <w:p w:rsidR="009F3093" w:rsidRPr="005A01A6" w:rsidRDefault="005E72FB" w:rsidP="004F18DA">
            <w:pPr>
              <w:rPr>
                <w:iCs/>
              </w:rPr>
            </w:pPr>
            <w:r w:rsidRPr="005A01A6">
              <w:rPr>
                <w:iCs/>
                <w:sz w:val="18"/>
              </w:rPr>
              <w:t>根据鼠标按住拖动的情况移动地图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9F3093" w:rsidRPr="005A01A6" w:rsidRDefault="009F3093" w:rsidP="005E72FB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接口与属性</w:t>
            </w:r>
          </w:p>
        </w:tc>
        <w:tc>
          <w:tcPr>
            <w:tcW w:w="7044" w:type="dxa"/>
          </w:tcPr>
          <w:p w:rsidR="009F3093" w:rsidRPr="005A01A6" w:rsidRDefault="005E72FB" w:rsidP="004F18DA">
            <w:pPr>
              <w:pStyle w:val="aa"/>
              <w:rPr>
                <w:bCs/>
                <w:i w:val="0"/>
              </w:rPr>
            </w:pPr>
            <w:r w:rsidRPr="005A01A6">
              <w:rPr>
                <w:bCs/>
                <w:i w:val="0"/>
              </w:rPr>
              <w:t>输入：鼠标信号</w:t>
            </w:r>
          </w:p>
          <w:p w:rsidR="009F3093" w:rsidRPr="005A01A6" w:rsidRDefault="005E72FB" w:rsidP="004F18DA">
            <w:pPr>
              <w:rPr>
                <w:bCs/>
                <w:sz w:val="18"/>
              </w:rPr>
            </w:pPr>
            <w:r w:rsidRPr="005A01A6">
              <w:rPr>
                <w:bCs/>
                <w:sz w:val="18"/>
              </w:rPr>
              <w:t>返回：无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9F3093" w:rsidRPr="005A01A6" w:rsidRDefault="009F3093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数据结构</w:t>
            </w:r>
          </w:p>
          <w:p w:rsidR="009F3093" w:rsidRPr="005A01A6" w:rsidRDefault="009F3093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与算法</w:t>
            </w:r>
          </w:p>
        </w:tc>
        <w:tc>
          <w:tcPr>
            <w:tcW w:w="7044" w:type="dxa"/>
          </w:tcPr>
          <w:p w:rsidR="009F3093" w:rsidRPr="005A01A6" w:rsidRDefault="005E72FB" w:rsidP="004F18DA">
            <w:pPr>
              <w:rPr>
                <w:iCs/>
                <w:sz w:val="18"/>
              </w:rPr>
            </w:pPr>
            <w:r w:rsidRPr="005A01A6">
              <w:rPr>
                <w:iCs/>
                <w:sz w:val="18"/>
              </w:rPr>
              <w:t>无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9F3093" w:rsidRPr="005A01A6" w:rsidRDefault="009F3093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补充说明</w:t>
            </w:r>
          </w:p>
        </w:tc>
        <w:tc>
          <w:tcPr>
            <w:tcW w:w="7044" w:type="dxa"/>
          </w:tcPr>
          <w:p w:rsidR="009F3093" w:rsidRPr="005A01A6" w:rsidRDefault="009F3093" w:rsidP="004F18DA">
            <w:pPr>
              <w:rPr>
                <w:iCs/>
              </w:rPr>
            </w:pPr>
          </w:p>
        </w:tc>
      </w:tr>
    </w:tbl>
    <w:p w:rsidR="009F3093" w:rsidRPr="005A01A6" w:rsidRDefault="003670AF" w:rsidP="009F3093">
      <w:r w:rsidRPr="005A01A6">
        <w:t xml:space="preserve">PROCEDURE </w:t>
      </w:r>
      <w:proofErr w:type="spellStart"/>
      <w:r w:rsidRPr="005A01A6">
        <w:t>MoveMap</w:t>
      </w:r>
      <w:proofErr w:type="spellEnd"/>
    </w:p>
    <w:p w:rsidR="003670AF" w:rsidRPr="005A01A6" w:rsidRDefault="003670AF" w:rsidP="009F3093">
      <w:r w:rsidRPr="005A01A6">
        <w:t>BEGIN</w:t>
      </w:r>
    </w:p>
    <w:p w:rsidR="003670AF" w:rsidRPr="005A01A6" w:rsidRDefault="003670AF" w:rsidP="009F3093">
      <w:r w:rsidRPr="005A01A6">
        <w:tab/>
      </w:r>
      <w:r w:rsidR="00F51787" w:rsidRPr="005A01A6">
        <w:t>从</w:t>
      </w:r>
      <w:r w:rsidR="00573FBC" w:rsidRPr="005A01A6">
        <w:t>触发事件</w:t>
      </w:r>
      <w:r w:rsidR="00573FBC" w:rsidRPr="005A01A6">
        <w:t>e</w:t>
      </w:r>
      <w:r w:rsidR="00573FBC" w:rsidRPr="005A01A6">
        <w:t>获得鼠标信号</w:t>
      </w:r>
      <w:proofErr w:type="spellStart"/>
      <w:r w:rsidR="00573FBC" w:rsidRPr="005A01A6">
        <w:t>mouseSignal</w:t>
      </w:r>
      <w:proofErr w:type="spellEnd"/>
    </w:p>
    <w:p w:rsidR="00573FBC" w:rsidRPr="005A01A6" w:rsidRDefault="00974BF7" w:rsidP="009F3093">
      <w:r w:rsidRPr="005A01A6">
        <w:tab/>
      </w:r>
      <w:r w:rsidRPr="005A01A6">
        <w:t>从</w:t>
      </w:r>
      <w:proofErr w:type="spellStart"/>
      <w:r w:rsidRPr="005A01A6">
        <w:t>mouseSignal</w:t>
      </w:r>
      <w:proofErr w:type="spellEnd"/>
      <w:r w:rsidRPr="005A01A6">
        <w:t>得出鼠标点击坐标</w:t>
      </w:r>
      <w:r w:rsidRPr="005A01A6">
        <w:t>A</w:t>
      </w:r>
      <w:r w:rsidRPr="005A01A6">
        <w:t>，鼠标当前坐标</w:t>
      </w:r>
      <w:r w:rsidRPr="005A01A6">
        <w:t>B</w:t>
      </w:r>
    </w:p>
    <w:p w:rsidR="00974BF7" w:rsidRPr="005A01A6" w:rsidRDefault="00974BF7" w:rsidP="009F3093">
      <w:r w:rsidRPr="005A01A6">
        <w:tab/>
      </w:r>
      <w:r w:rsidRPr="005A01A6">
        <w:t>计算鼠标偏移量</w:t>
      </w:r>
      <w:r w:rsidRPr="005A01A6">
        <w:t>V:=B-A</w:t>
      </w:r>
    </w:p>
    <w:p w:rsidR="00974BF7" w:rsidRPr="005A01A6" w:rsidRDefault="00974BF7" w:rsidP="009F3093">
      <w:r w:rsidRPr="005A01A6">
        <w:tab/>
      </w:r>
      <w:r w:rsidRPr="005A01A6">
        <w:t>从地图控件获得地图当前坐标</w:t>
      </w:r>
      <w:r w:rsidRPr="005A01A6">
        <w:t>M</w:t>
      </w:r>
      <w:r w:rsidRPr="005A01A6">
        <w:t>，地图宽</w:t>
      </w:r>
      <w:r w:rsidRPr="005A01A6">
        <w:t>width</w:t>
      </w:r>
      <w:r w:rsidRPr="005A01A6">
        <w:t>，地图高</w:t>
      </w:r>
      <w:r w:rsidRPr="005A01A6">
        <w:t>height</w:t>
      </w:r>
    </w:p>
    <w:p w:rsidR="00ED1F0D" w:rsidRPr="005A01A6" w:rsidRDefault="00ED1F0D" w:rsidP="009F3093">
      <w:r w:rsidRPr="005A01A6">
        <w:tab/>
      </w:r>
      <w:r w:rsidRPr="005A01A6">
        <w:t>获得窗口</w:t>
      </w:r>
      <w:r w:rsidR="00742175" w:rsidRPr="005A01A6">
        <w:t>宽</w:t>
      </w:r>
      <w:proofErr w:type="spellStart"/>
      <w:r w:rsidR="00742175" w:rsidRPr="005A01A6">
        <w:t>winWidth</w:t>
      </w:r>
      <w:proofErr w:type="spellEnd"/>
      <w:r w:rsidR="00742175" w:rsidRPr="005A01A6">
        <w:t>，获得窗口高</w:t>
      </w:r>
      <w:proofErr w:type="spellStart"/>
      <w:r w:rsidR="000D77FC" w:rsidRPr="005A01A6">
        <w:t>winHeight</w:t>
      </w:r>
      <w:proofErr w:type="spellEnd"/>
    </w:p>
    <w:p w:rsidR="00974BF7" w:rsidRPr="005A01A6" w:rsidRDefault="00974BF7" w:rsidP="009F3093">
      <w:r w:rsidRPr="005A01A6">
        <w:tab/>
      </w:r>
      <w:r w:rsidRPr="005A01A6">
        <w:t>计算新地图坐标</w:t>
      </w:r>
      <w:r w:rsidRPr="005A01A6">
        <w:t>N:=M+V</w:t>
      </w:r>
    </w:p>
    <w:p w:rsidR="00974BF7" w:rsidRPr="005A01A6" w:rsidRDefault="00974BF7" w:rsidP="009F3093">
      <w:r w:rsidRPr="005A01A6">
        <w:tab/>
        <w:t xml:space="preserve">IF </w:t>
      </w:r>
      <w:proofErr w:type="spellStart"/>
      <w:r w:rsidRPr="005A01A6">
        <w:t>N.x</w:t>
      </w:r>
      <w:proofErr w:type="spellEnd"/>
      <w:r w:rsidRPr="005A01A6">
        <w:t>&gt;0 THEN</w:t>
      </w:r>
    </w:p>
    <w:p w:rsidR="00974BF7" w:rsidRPr="005A01A6" w:rsidRDefault="00974BF7" w:rsidP="009F3093">
      <w:r w:rsidRPr="005A01A6">
        <w:tab/>
      </w:r>
      <w:r w:rsidRPr="005A01A6">
        <w:tab/>
      </w:r>
      <w:proofErr w:type="spellStart"/>
      <w:proofErr w:type="gramStart"/>
      <w:r w:rsidRPr="005A01A6">
        <w:t>N.x</w:t>
      </w:r>
      <w:proofErr w:type="spellEnd"/>
      <w:r w:rsidRPr="005A01A6">
        <w:t>:=</w:t>
      </w:r>
      <w:proofErr w:type="gramEnd"/>
      <w:r w:rsidRPr="005A01A6">
        <w:t>0</w:t>
      </w:r>
    </w:p>
    <w:p w:rsidR="00974BF7" w:rsidRPr="005A01A6" w:rsidRDefault="00974BF7" w:rsidP="009F3093">
      <w:r w:rsidRPr="005A01A6">
        <w:tab/>
        <w:t>ENDIF</w:t>
      </w:r>
    </w:p>
    <w:p w:rsidR="00974BF7" w:rsidRPr="005A01A6" w:rsidRDefault="00974BF7" w:rsidP="009F3093">
      <w:r w:rsidRPr="005A01A6">
        <w:tab/>
        <w:t xml:space="preserve">IF </w:t>
      </w:r>
      <w:proofErr w:type="spellStart"/>
      <w:r w:rsidRPr="005A01A6">
        <w:t>N.x+width</w:t>
      </w:r>
      <w:proofErr w:type="spellEnd"/>
      <w:r w:rsidR="00B155F3" w:rsidRPr="005A01A6">
        <w:t>&lt;</w:t>
      </w:r>
      <w:proofErr w:type="spellStart"/>
      <w:r w:rsidR="00B155F3" w:rsidRPr="005A01A6">
        <w:t>winWidth</w:t>
      </w:r>
      <w:proofErr w:type="spellEnd"/>
      <w:r w:rsidR="00B155F3" w:rsidRPr="005A01A6">
        <w:t xml:space="preserve"> THEN</w:t>
      </w:r>
    </w:p>
    <w:p w:rsidR="00B155F3" w:rsidRPr="005A01A6" w:rsidRDefault="00B155F3" w:rsidP="009F3093">
      <w:r w:rsidRPr="005A01A6">
        <w:tab/>
      </w:r>
      <w:r w:rsidRPr="005A01A6">
        <w:tab/>
      </w:r>
      <w:proofErr w:type="spellStart"/>
      <w:proofErr w:type="gramStart"/>
      <w:r w:rsidRPr="005A01A6">
        <w:t>N.x</w:t>
      </w:r>
      <w:proofErr w:type="spellEnd"/>
      <w:r w:rsidRPr="005A01A6">
        <w:t>:=</w:t>
      </w:r>
      <w:proofErr w:type="spellStart"/>
      <w:proofErr w:type="gramEnd"/>
      <w:r w:rsidRPr="005A01A6">
        <w:t>winWidth</w:t>
      </w:r>
      <w:proofErr w:type="spellEnd"/>
      <w:r w:rsidRPr="005A01A6">
        <w:t>-width</w:t>
      </w:r>
    </w:p>
    <w:p w:rsidR="00B155F3" w:rsidRPr="005A01A6" w:rsidRDefault="00B155F3" w:rsidP="009F3093">
      <w:r w:rsidRPr="005A01A6">
        <w:tab/>
        <w:t>ENDIF</w:t>
      </w:r>
    </w:p>
    <w:p w:rsidR="00B155F3" w:rsidRPr="005A01A6" w:rsidRDefault="00B155F3" w:rsidP="009F3093">
      <w:r w:rsidRPr="005A01A6">
        <w:tab/>
        <w:t xml:space="preserve">IF </w:t>
      </w:r>
      <w:proofErr w:type="spellStart"/>
      <w:r w:rsidRPr="005A01A6">
        <w:t>N.y</w:t>
      </w:r>
      <w:proofErr w:type="spellEnd"/>
      <w:r w:rsidRPr="005A01A6">
        <w:t>&gt;0 THEN</w:t>
      </w:r>
    </w:p>
    <w:p w:rsidR="00B155F3" w:rsidRPr="005A01A6" w:rsidRDefault="00B155F3" w:rsidP="009F3093">
      <w:r w:rsidRPr="005A01A6">
        <w:tab/>
      </w:r>
      <w:r w:rsidRPr="005A01A6">
        <w:tab/>
      </w:r>
      <w:proofErr w:type="spellStart"/>
      <w:proofErr w:type="gramStart"/>
      <w:r w:rsidRPr="005A01A6">
        <w:t>N.y</w:t>
      </w:r>
      <w:proofErr w:type="spellEnd"/>
      <w:r w:rsidRPr="005A01A6">
        <w:t>:=</w:t>
      </w:r>
      <w:proofErr w:type="gramEnd"/>
      <w:r w:rsidRPr="005A01A6">
        <w:t>0</w:t>
      </w:r>
    </w:p>
    <w:p w:rsidR="00B155F3" w:rsidRPr="005A01A6" w:rsidRDefault="00B155F3" w:rsidP="009F3093">
      <w:r w:rsidRPr="005A01A6">
        <w:tab/>
      </w:r>
      <w:r w:rsidR="000D77FC" w:rsidRPr="005A01A6">
        <w:t>ENDIF</w:t>
      </w:r>
    </w:p>
    <w:p w:rsidR="000D77FC" w:rsidRPr="005A01A6" w:rsidRDefault="000D77FC" w:rsidP="009F3093">
      <w:r w:rsidRPr="005A01A6">
        <w:tab/>
        <w:t xml:space="preserve">IF </w:t>
      </w:r>
      <w:proofErr w:type="spellStart"/>
      <w:proofErr w:type="gramStart"/>
      <w:r w:rsidRPr="005A01A6">
        <w:t>N.y</w:t>
      </w:r>
      <w:proofErr w:type="gramEnd"/>
      <w:r w:rsidRPr="005A01A6">
        <w:t>+height</w:t>
      </w:r>
      <w:proofErr w:type="spellEnd"/>
      <w:r w:rsidRPr="005A01A6">
        <w:t>&lt;</w:t>
      </w:r>
      <w:proofErr w:type="spellStart"/>
      <w:r w:rsidRPr="005A01A6">
        <w:t>winHeight</w:t>
      </w:r>
      <w:proofErr w:type="spellEnd"/>
      <w:r w:rsidRPr="005A01A6">
        <w:t xml:space="preserve"> THEN</w:t>
      </w:r>
    </w:p>
    <w:p w:rsidR="000D77FC" w:rsidRPr="005A01A6" w:rsidRDefault="000D77FC" w:rsidP="009F3093">
      <w:r w:rsidRPr="005A01A6">
        <w:tab/>
      </w:r>
      <w:r w:rsidRPr="005A01A6">
        <w:tab/>
      </w:r>
      <w:proofErr w:type="spellStart"/>
      <w:proofErr w:type="gramStart"/>
      <w:r w:rsidRPr="005A01A6">
        <w:t>N.y</w:t>
      </w:r>
      <w:proofErr w:type="spellEnd"/>
      <w:r w:rsidRPr="005A01A6">
        <w:t>:=</w:t>
      </w:r>
      <w:proofErr w:type="spellStart"/>
      <w:proofErr w:type="gramEnd"/>
      <w:r w:rsidRPr="005A01A6">
        <w:t>winHeight</w:t>
      </w:r>
      <w:proofErr w:type="spellEnd"/>
      <w:r w:rsidRPr="005A01A6">
        <w:t>-height</w:t>
      </w:r>
    </w:p>
    <w:p w:rsidR="000D77FC" w:rsidRPr="005A01A6" w:rsidRDefault="000D77FC" w:rsidP="009F3093">
      <w:r w:rsidRPr="005A01A6">
        <w:tab/>
        <w:t>END IF</w:t>
      </w:r>
    </w:p>
    <w:p w:rsidR="000D77FC" w:rsidRPr="005A01A6" w:rsidRDefault="000D77FC" w:rsidP="009F3093">
      <w:r w:rsidRPr="005A01A6">
        <w:tab/>
      </w:r>
      <w:r w:rsidRPr="005A01A6">
        <w:t>移动地图至</w:t>
      </w:r>
      <w:r w:rsidRPr="005A01A6">
        <w:t>N</w:t>
      </w:r>
    </w:p>
    <w:p w:rsidR="000D77FC" w:rsidRPr="005A01A6" w:rsidRDefault="000D77FC" w:rsidP="009F3093">
      <w:r w:rsidRPr="005A01A6">
        <w:t xml:space="preserve">END </w:t>
      </w:r>
      <w:proofErr w:type="spellStart"/>
      <w:r w:rsidRPr="005A01A6">
        <w:t>MoveMap</w:t>
      </w:r>
      <w:proofErr w:type="spellEnd"/>
    </w:p>
    <w:p w:rsidR="0008018C" w:rsidRPr="005A01A6" w:rsidRDefault="0008018C" w:rsidP="0008018C">
      <w:pPr>
        <w:pStyle w:val="3"/>
      </w:pPr>
      <w:bookmarkStart w:id="46" w:name="_Toc467712638"/>
      <w:r w:rsidRPr="005A01A6">
        <w:lastRenderedPageBreak/>
        <w:t xml:space="preserve">3.6.4. </w:t>
      </w:r>
      <w:r w:rsidR="004F18DA">
        <w:rPr>
          <w:rFonts w:hint="eastAsia"/>
        </w:rPr>
        <w:t>地图</w:t>
      </w:r>
      <w:r w:rsidRPr="005A01A6">
        <w:t>缩放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9"/>
        <w:gridCol w:w="6855"/>
      </w:tblGrid>
      <w:tr w:rsidR="005A01A6" w:rsidRPr="005A01A6" w:rsidTr="004F18DA">
        <w:tc>
          <w:tcPr>
            <w:tcW w:w="1676" w:type="dxa"/>
            <w:shd w:val="clear" w:color="auto" w:fill="D9D9D9"/>
          </w:tcPr>
          <w:p w:rsidR="0008018C" w:rsidRPr="005A01A6" w:rsidRDefault="0008018C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模块名称</w:t>
            </w:r>
          </w:p>
        </w:tc>
        <w:tc>
          <w:tcPr>
            <w:tcW w:w="7044" w:type="dxa"/>
          </w:tcPr>
          <w:p w:rsidR="0008018C" w:rsidRPr="005A01A6" w:rsidRDefault="0008018C" w:rsidP="004F18DA">
            <w:pPr>
              <w:rPr>
                <w:iCs/>
              </w:rPr>
            </w:pPr>
            <w:r w:rsidRPr="005A01A6">
              <w:rPr>
                <w:iCs/>
              </w:rPr>
              <w:t>地图缩放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08018C" w:rsidRPr="005A01A6" w:rsidRDefault="0008018C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功能描述</w:t>
            </w:r>
          </w:p>
        </w:tc>
        <w:tc>
          <w:tcPr>
            <w:tcW w:w="7044" w:type="dxa"/>
          </w:tcPr>
          <w:p w:rsidR="0008018C" w:rsidRPr="005A01A6" w:rsidRDefault="0008018C" w:rsidP="0008018C">
            <w:pPr>
              <w:rPr>
                <w:iCs/>
              </w:rPr>
            </w:pPr>
            <w:r w:rsidRPr="005A01A6">
              <w:rPr>
                <w:iCs/>
                <w:sz w:val="18"/>
              </w:rPr>
              <w:t>根据鼠标滚轮角度缩放地图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08018C" w:rsidRPr="005A01A6" w:rsidRDefault="0008018C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接口与属性</w:t>
            </w:r>
          </w:p>
        </w:tc>
        <w:tc>
          <w:tcPr>
            <w:tcW w:w="7044" w:type="dxa"/>
          </w:tcPr>
          <w:p w:rsidR="0008018C" w:rsidRPr="005A01A6" w:rsidRDefault="0008018C" w:rsidP="004F18DA">
            <w:pPr>
              <w:pStyle w:val="aa"/>
              <w:rPr>
                <w:bCs/>
                <w:i w:val="0"/>
              </w:rPr>
            </w:pPr>
            <w:r w:rsidRPr="005A01A6">
              <w:rPr>
                <w:bCs/>
                <w:i w:val="0"/>
              </w:rPr>
              <w:t>输入：鼠标信号</w:t>
            </w:r>
          </w:p>
          <w:p w:rsidR="0008018C" w:rsidRPr="005A01A6" w:rsidRDefault="0008018C" w:rsidP="004F18DA">
            <w:pPr>
              <w:rPr>
                <w:bCs/>
                <w:sz w:val="18"/>
              </w:rPr>
            </w:pPr>
            <w:r w:rsidRPr="005A01A6">
              <w:rPr>
                <w:bCs/>
                <w:sz w:val="18"/>
              </w:rPr>
              <w:t>返回：无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08018C" w:rsidRPr="005A01A6" w:rsidRDefault="0008018C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数据结构</w:t>
            </w:r>
          </w:p>
          <w:p w:rsidR="0008018C" w:rsidRPr="005A01A6" w:rsidRDefault="0008018C" w:rsidP="004F18DA">
            <w:pPr>
              <w:jc w:val="center"/>
              <w:rPr>
                <w:sz w:val="18"/>
              </w:rPr>
            </w:pPr>
            <w:r w:rsidRPr="005A01A6">
              <w:rPr>
                <w:sz w:val="18"/>
              </w:rPr>
              <w:t>与算法</w:t>
            </w:r>
          </w:p>
        </w:tc>
        <w:tc>
          <w:tcPr>
            <w:tcW w:w="7044" w:type="dxa"/>
          </w:tcPr>
          <w:p w:rsidR="0008018C" w:rsidRPr="005A01A6" w:rsidRDefault="0008018C" w:rsidP="004F18DA">
            <w:pPr>
              <w:rPr>
                <w:iCs/>
                <w:sz w:val="18"/>
              </w:rPr>
            </w:pPr>
            <w:r w:rsidRPr="005A01A6">
              <w:rPr>
                <w:iCs/>
                <w:sz w:val="18"/>
              </w:rPr>
              <w:t>无</w:t>
            </w:r>
          </w:p>
        </w:tc>
      </w:tr>
      <w:tr w:rsidR="005A01A6" w:rsidRPr="005A01A6" w:rsidTr="004F18DA">
        <w:tc>
          <w:tcPr>
            <w:tcW w:w="1676" w:type="dxa"/>
            <w:shd w:val="clear" w:color="auto" w:fill="D9D9D9"/>
          </w:tcPr>
          <w:p w:rsidR="0008018C" w:rsidRPr="005A01A6" w:rsidRDefault="0008018C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 w:rsidRPr="005A01A6">
              <w:rPr>
                <w:szCs w:val="24"/>
              </w:rPr>
              <w:t>补充说明</w:t>
            </w:r>
          </w:p>
        </w:tc>
        <w:tc>
          <w:tcPr>
            <w:tcW w:w="7044" w:type="dxa"/>
          </w:tcPr>
          <w:p w:rsidR="0008018C" w:rsidRPr="005A01A6" w:rsidRDefault="0008018C" w:rsidP="004F18DA">
            <w:pPr>
              <w:rPr>
                <w:iCs/>
              </w:rPr>
            </w:pPr>
          </w:p>
        </w:tc>
      </w:tr>
    </w:tbl>
    <w:p w:rsidR="0008018C" w:rsidRDefault="004F18DA" w:rsidP="009F3093"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ZoomM</w:t>
      </w:r>
      <w:r>
        <w:t>ap</w:t>
      </w:r>
      <w:proofErr w:type="spellEnd"/>
    </w:p>
    <w:p w:rsidR="004F18DA" w:rsidRDefault="002A3F0A" w:rsidP="009F3093">
      <w:pPr>
        <w:rPr>
          <w:rFonts w:hint="eastAsia"/>
        </w:rPr>
      </w:pPr>
      <w:r>
        <w:rPr>
          <w:rFonts w:hint="eastAsia"/>
        </w:rPr>
        <w:t>BEGIN</w:t>
      </w:r>
    </w:p>
    <w:p w:rsidR="002A3F0A" w:rsidRPr="005A01A6" w:rsidRDefault="002A3F0A" w:rsidP="002A3F0A">
      <w:r>
        <w:tab/>
      </w:r>
      <w:r w:rsidRPr="005A01A6">
        <w:t>从触发事件</w:t>
      </w:r>
      <w:r w:rsidRPr="005A01A6">
        <w:t>e</w:t>
      </w:r>
      <w:r w:rsidRPr="005A01A6">
        <w:t>获得鼠标信号</w:t>
      </w:r>
      <w:proofErr w:type="spellStart"/>
      <w:r w:rsidRPr="005A01A6">
        <w:t>mouseSignal</w:t>
      </w:r>
      <w:proofErr w:type="spellEnd"/>
    </w:p>
    <w:p w:rsidR="002A3F0A" w:rsidRPr="005A01A6" w:rsidRDefault="002A3F0A" w:rsidP="002A3F0A">
      <w:r w:rsidRPr="005A01A6">
        <w:tab/>
      </w:r>
      <w:r w:rsidRPr="005A01A6">
        <w:t>从</w:t>
      </w:r>
      <w:proofErr w:type="spellStart"/>
      <w:r w:rsidRPr="005A01A6">
        <w:t>mouseSignal</w:t>
      </w:r>
      <w:proofErr w:type="spellEnd"/>
      <w:r w:rsidRPr="005A01A6">
        <w:t>得出鼠标</w:t>
      </w:r>
      <w:r>
        <w:rPr>
          <w:rFonts w:hint="eastAsia"/>
        </w:rPr>
        <w:t>滚轮角度</w:t>
      </w:r>
      <w:r>
        <w:rPr>
          <w:rFonts w:hint="eastAsia"/>
        </w:rPr>
        <w:t>theta</w:t>
      </w:r>
      <w:r>
        <w:rPr>
          <w:rFonts w:hint="eastAsia"/>
        </w:rPr>
        <w:t>，鼠标当前坐标</w:t>
      </w:r>
      <w:r>
        <w:t>A</w:t>
      </w:r>
    </w:p>
    <w:p w:rsidR="002A3F0A" w:rsidRPr="005A01A6" w:rsidRDefault="002A3F0A" w:rsidP="002A3F0A">
      <w:r w:rsidRPr="005A01A6">
        <w:tab/>
      </w:r>
      <w:r w:rsidRPr="005A01A6">
        <w:t>计算</w:t>
      </w:r>
      <w:r>
        <w:rPr>
          <w:rFonts w:hint="eastAsia"/>
        </w:rPr>
        <w:t>缩放倍数</w:t>
      </w:r>
      <w:r>
        <w:rPr>
          <w:rFonts w:hint="eastAsia"/>
        </w:rPr>
        <w:t>zo</w:t>
      </w:r>
      <w:r>
        <w:t>om:=theta&gt;0?1.1:1/1.1</w:t>
      </w:r>
    </w:p>
    <w:p w:rsidR="002A3F0A" w:rsidRPr="005A01A6" w:rsidRDefault="002A3F0A" w:rsidP="002A3F0A">
      <w:r w:rsidRPr="005A01A6">
        <w:tab/>
      </w:r>
      <w:r w:rsidRPr="005A01A6">
        <w:t>从地图控件获得地图当前坐标</w:t>
      </w:r>
      <w:r w:rsidRPr="005A01A6">
        <w:t>M</w:t>
      </w:r>
      <w:r w:rsidRPr="005A01A6">
        <w:t>，</w:t>
      </w:r>
      <w:r>
        <w:rPr>
          <w:rFonts w:hint="eastAsia"/>
        </w:rPr>
        <w:t>地图比例</w:t>
      </w:r>
      <w:proofErr w:type="spellStart"/>
      <w:r>
        <w:t>oldS</w:t>
      </w:r>
      <w:r>
        <w:rPr>
          <w:rFonts w:hint="eastAsia"/>
        </w:rPr>
        <w:t>cale</w:t>
      </w:r>
      <w:proofErr w:type="spellEnd"/>
    </w:p>
    <w:p w:rsidR="002A3F0A" w:rsidRDefault="002A3F0A" w:rsidP="002A3F0A">
      <w:r w:rsidRPr="005A01A6">
        <w:tab/>
      </w:r>
      <w:r w:rsidRPr="005A01A6">
        <w:t>计算</w:t>
      </w:r>
      <w:proofErr w:type="gramStart"/>
      <w:r w:rsidRPr="005A01A6">
        <w:t>新</w:t>
      </w:r>
      <w:r>
        <w:rPr>
          <w:rFonts w:hint="eastAsia"/>
        </w:rPr>
        <w:t>比例</w:t>
      </w:r>
      <w:proofErr w:type="gramEnd"/>
      <w:r>
        <w:rPr>
          <w:rFonts w:hint="eastAsia"/>
        </w:rPr>
        <w:t>scale</w:t>
      </w:r>
    </w:p>
    <w:p w:rsidR="002A3F0A" w:rsidRDefault="002A3F0A" w:rsidP="002A3F0A">
      <w:r>
        <w:tab/>
        <w:t>IF scale&lt;1 THEN</w:t>
      </w:r>
    </w:p>
    <w:p w:rsidR="002A3F0A" w:rsidRDefault="002A3F0A" w:rsidP="002A3F0A">
      <w:r>
        <w:tab/>
      </w:r>
      <w:r>
        <w:tab/>
      </w:r>
      <w:proofErr w:type="gramStart"/>
      <w:r>
        <w:t>Scale:=</w:t>
      </w:r>
      <w:proofErr w:type="gramEnd"/>
      <w:r>
        <w:t>1</w:t>
      </w:r>
    </w:p>
    <w:p w:rsidR="002A3F0A" w:rsidRDefault="002A3F0A" w:rsidP="002A3F0A">
      <w:r>
        <w:tab/>
        <w:t>ENDIF</w:t>
      </w:r>
    </w:p>
    <w:p w:rsidR="00AC39CF" w:rsidRPr="005A01A6" w:rsidRDefault="00AC39CF" w:rsidP="002A3F0A">
      <w:r>
        <w:tab/>
      </w:r>
      <w:r>
        <w:rPr>
          <w:rFonts w:hint="eastAsia"/>
        </w:rPr>
        <w:t>缩放地图</w:t>
      </w:r>
    </w:p>
    <w:p w:rsidR="002A3F0A" w:rsidRPr="005A01A6" w:rsidRDefault="002A3F0A" w:rsidP="002A3F0A">
      <w:pPr>
        <w:rPr>
          <w:rFonts w:hint="eastAsia"/>
        </w:rPr>
      </w:pPr>
      <w:r w:rsidRPr="005A01A6">
        <w:tab/>
      </w:r>
      <w:r>
        <w:rPr>
          <w:rFonts w:hint="eastAsia"/>
        </w:rPr>
        <w:t>计算新地图坐标</w:t>
      </w:r>
      <w:r>
        <w:rPr>
          <w:rFonts w:hint="eastAsia"/>
        </w:rPr>
        <w:t>N</w:t>
      </w:r>
    </w:p>
    <w:p w:rsidR="002A3F0A" w:rsidRPr="005A01A6" w:rsidRDefault="002A3F0A" w:rsidP="002A3F0A">
      <w:r w:rsidRPr="005A01A6">
        <w:tab/>
      </w:r>
      <w:r w:rsidRPr="005A01A6">
        <w:t>移动地图至</w:t>
      </w:r>
      <w:r w:rsidRPr="005A01A6">
        <w:t>N</w:t>
      </w:r>
    </w:p>
    <w:p w:rsidR="002A3F0A" w:rsidRPr="005A01A6" w:rsidRDefault="002A3F0A" w:rsidP="009F3093">
      <w:r>
        <w:rPr>
          <w:rFonts w:hint="eastAsia"/>
        </w:rPr>
        <w:t xml:space="preserve">END </w:t>
      </w:r>
      <w:proofErr w:type="spellStart"/>
      <w:r>
        <w:rPr>
          <w:rFonts w:hint="eastAsia"/>
        </w:rPr>
        <w:t>ZoomMap</w:t>
      </w:r>
      <w:proofErr w:type="spellEnd"/>
    </w:p>
    <w:p w:rsidR="00DD4284" w:rsidRPr="005A01A6" w:rsidRDefault="00DD4284" w:rsidP="00EC3666">
      <w:pPr>
        <w:pStyle w:val="2"/>
        <w:rPr>
          <w:rFonts w:ascii="Times New Roman" w:hAnsi="Times New Roman"/>
        </w:rPr>
      </w:pPr>
      <w:bookmarkStart w:id="47" w:name="_Toc467712639"/>
      <w:r w:rsidRPr="005A01A6">
        <w:rPr>
          <w:rFonts w:ascii="Times New Roman" w:hAnsi="Times New Roman"/>
        </w:rPr>
        <w:t xml:space="preserve">3.7. </w:t>
      </w:r>
      <w:r w:rsidRPr="005A01A6">
        <w:rPr>
          <w:rFonts w:ascii="Times New Roman" w:hAnsi="Times New Roman"/>
        </w:rPr>
        <w:t>黑名单</w:t>
      </w:r>
      <w:bookmarkEnd w:id="47"/>
    </w:p>
    <w:p w:rsidR="00DD4284" w:rsidRPr="005A01A6" w:rsidRDefault="00DD4284" w:rsidP="00DD4284"/>
    <w:p w:rsidR="00DD4284" w:rsidRPr="005A01A6" w:rsidRDefault="00DD4284" w:rsidP="00EC3666">
      <w:pPr>
        <w:pStyle w:val="2"/>
        <w:rPr>
          <w:rFonts w:ascii="Times New Roman" w:hAnsi="Times New Roman"/>
        </w:rPr>
      </w:pPr>
      <w:bookmarkStart w:id="48" w:name="_Toc467712640"/>
      <w:r w:rsidRPr="005A01A6">
        <w:rPr>
          <w:rFonts w:ascii="Times New Roman" w:hAnsi="Times New Roman"/>
        </w:rPr>
        <w:t xml:space="preserve">3.8. </w:t>
      </w:r>
      <w:r w:rsidRPr="005A01A6">
        <w:rPr>
          <w:rFonts w:ascii="Times New Roman" w:hAnsi="Times New Roman"/>
        </w:rPr>
        <w:t>帮助</w:t>
      </w:r>
      <w:bookmarkEnd w:id="48"/>
    </w:p>
    <w:p w:rsidR="009F3093" w:rsidRDefault="005A01A6" w:rsidP="005A01A6">
      <w:pPr>
        <w:pStyle w:val="3"/>
        <w:rPr>
          <w:rFonts w:ascii="宋体" w:hAnsi="宋体"/>
          <w:iCs/>
          <w:color w:val="000000"/>
        </w:rPr>
      </w:pPr>
      <w:bookmarkStart w:id="49" w:name="_Toc467712641"/>
      <w:r w:rsidRPr="005A01A6">
        <w:t>3.</w:t>
      </w:r>
      <w:r>
        <w:rPr>
          <w:rFonts w:hint="eastAsia"/>
        </w:rPr>
        <w:t>8</w:t>
      </w:r>
      <w:r w:rsidRPr="005A01A6">
        <w:t>.</w:t>
      </w:r>
      <w:r>
        <w:rPr>
          <w:rFonts w:hint="eastAsia"/>
        </w:rPr>
        <w:t>1</w:t>
      </w:r>
      <w:r w:rsidRPr="005A01A6">
        <w:t xml:space="preserve">. </w:t>
      </w:r>
      <w:r w:rsidRPr="00FF6C9A">
        <w:rPr>
          <w:rFonts w:ascii="宋体" w:hAnsi="宋体" w:hint="eastAsia"/>
          <w:iCs/>
          <w:color w:val="000000"/>
        </w:rPr>
        <w:t>示例展示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6857"/>
      </w:tblGrid>
      <w:tr w:rsidR="005A01A6" w:rsidRPr="00FF6C9A" w:rsidTr="005A01A6">
        <w:tc>
          <w:tcPr>
            <w:tcW w:w="1637" w:type="dxa"/>
            <w:shd w:val="clear" w:color="auto" w:fill="D9D9D9"/>
          </w:tcPr>
          <w:p w:rsidR="005A01A6" w:rsidRPr="00FF6C9A" w:rsidRDefault="005A01A6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FF6C9A"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57" w:type="dxa"/>
          </w:tcPr>
          <w:p w:rsidR="005A01A6" w:rsidRPr="00FF6C9A" w:rsidRDefault="005A01A6" w:rsidP="004F18DA">
            <w:pPr>
              <w:rPr>
                <w:iCs/>
                <w:color w:val="000000"/>
              </w:rPr>
            </w:pPr>
            <w:r w:rsidRPr="00FF6C9A">
              <w:rPr>
                <w:rFonts w:ascii="宋体" w:hAnsi="宋体" w:hint="eastAsia"/>
                <w:bCs/>
                <w:iCs/>
                <w:color w:val="000000"/>
              </w:rPr>
              <w:t>示例展示</w:t>
            </w:r>
          </w:p>
        </w:tc>
      </w:tr>
      <w:tr w:rsidR="005A01A6" w:rsidRPr="00FF6C9A" w:rsidTr="005A01A6">
        <w:tc>
          <w:tcPr>
            <w:tcW w:w="1637" w:type="dxa"/>
            <w:shd w:val="clear" w:color="auto" w:fill="D9D9D9"/>
          </w:tcPr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  <w:r w:rsidRPr="00FF6C9A"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57" w:type="dxa"/>
          </w:tcPr>
          <w:p w:rsidR="005A01A6" w:rsidRPr="00FF6C9A" w:rsidRDefault="005A01A6" w:rsidP="004F18DA">
            <w:pPr>
              <w:rPr>
                <w:iCs/>
                <w:color w:val="000000"/>
              </w:rPr>
            </w:pPr>
            <w:r w:rsidRPr="00FF6C9A">
              <w:rPr>
                <w:rFonts w:hint="eastAsia"/>
                <w:iCs/>
                <w:color w:val="000000"/>
              </w:rPr>
              <w:t>以音视频的形式演示具体使用方法步骤</w:t>
            </w:r>
          </w:p>
        </w:tc>
      </w:tr>
      <w:tr w:rsidR="005A01A6" w:rsidRPr="00FF6C9A" w:rsidTr="005A01A6">
        <w:tc>
          <w:tcPr>
            <w:tcW w:w="1637" w:type="dxa"/>
            <w:shd w:val="clear" w:color="auto" w:fill="D9D9D9"/>
          </w:tcPr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</w:p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  <w:r w:rsidRPr="00FF6C9A"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6857" w:type="dxa"/>
          </w:tcPr>
          <w:p w:rsidR="005A01A6" w:rsidRPr="00FF6C9A" w:rsidRDefault="005A01A6" w:rsidP="004F18DA">
            <w:pPr>
              <w:pStyle w:val="aa"/>
              <w:rPr>
                <w:i w:val="0"/>
                <w:color w:val="000000"/>
              </w:rPr>
            </w:pPr>
            <w:r w:rsidRPr="00FF6C9A">
              <w:rPr>
                <w:rFonts w:hint="eastAsia"/>
                <w:i w:val="0"/>
                <w:color w:val="000000"/>
              </w:rPr>
              <w:t>函数功能：以音视频的形式演示具体使用方法步骤</w:t>
            </w:r>
          </w:p>
          <w:p w:rsidR="005A01A6" w:rsidRPr="00FF6C9A" w:rsidRDefault="005A01A6" w:rsidP="004F18DA">
            <w:pPr>
              <w:pStyle w:val="aa"/>
              <w:rPr>
                <w:i w:val="0"/>
                <w:color w:val="000000"/>
              </w:rPr>
            </w:pPr>
            <w:r w:rsidRPr="00FF6C9A">
              <w:rPr>
                <w:rFonts w:hint="eastAsia"/>
                <w:i w:val="0"/>
                <w:color w:val="000000"/>
              </w:rPr>
              <w:t>输入参数：帮助指令</w:t>
            </w:r>
            <w:r w:rsidRPr="00FF6C9A">
              <w:rPr>
                <w:i w:val="0"/>
                <w:color w:val="000000"/>
              </w:rPr>
              <w:t xml:space="preserve"> </w:t>
            </w:r>
          </w:p>
          <w:p w:rsidR="005A01A6" w:rsidRPr="00FF6C9A" w:rsidRDefault="005A01A6" w:rsidP="004F18DA">
            <w:pPr>
              <w:pStyle w:val="aa"/>
              <w:rPr>
                <w:i w:val="0"/>
                <w:color w:val="000000"/>
              </w:rPr>
            </w:pPr>
            <w:r w:rsidRPr="00FF6C9A">
              <w:rPr>
                <w:rFonts w:hint="eastAsia"/>
                <w:i w:val="0"/>
                <w:color w:val="000000"/>
              </w:rPr>
              <w:t>输出参数：帮助信息</w:t>
            </w:r>
          </w:p>
          <w:p w:rsidR="005A01A6" w:rsidRPr="00FF6C9A" w:rsidRDefault="005A01A6" w:rsidP="004F18DA">
            <w:pPr>
              <w:pStyle w:val="aa"/>
              <w:rPr>
                <w:b/>
                <w:bCs/>
                <w:i w:val="0"/>
                <w:color w:val="000000"/>
              </w:rPr>
            </w:pPr>
            <w:r w:rsidRPr="00FF6C9A">
              <w:rPr>
                <w:rFonts w:hint="eastAsia"/>
                <w:i w:val="0"/>
                <w:color w:val="000000"/>
              </w:rPr>
              <w:t>返回值：运行结果状态，用</w:t>
            </w:r>
            <w:r w:rsidRPr="00FF6C9A">
              <w:rPr>
                <w:rFonts w:hint="eastAsia"/>
                <w:i w:val="0"/>
                <w:color w:val="000000"/>
              </w:rPr>
              <w:t>true</w:t>
            </w:r>
            <w:r w:rsidRPr="00FF6C9A">
              <w:rPr>
                <w:i w:val="0"/>
                <w:color w:val="000000"/>
              </w:rPr>
              <w:t>/fals</w:t>
            </w:r>
            <w:r w:rsidRPr="00FF6C9A">
              <w:rPr>
                <w:rFonts w:hint="eastAsia"/>
                <w:i w:val="0"/>
                <w:color w:val="000000"/>
              </w:rPr>
              <w:t>e</w:t>
            </w:r>
            <w:r w:rsidRPr="00FF6C9A">
              <w:rPr>
                <w:rFonts w:hint="eastAsia"/>
                <w:i w:val="0"/>
                <w:color w:val="000000"/>
              </w:rPr>
              <w:t>表示</w:t>
            </w:r>
          </w:p>
          <w:p w:rsidR="005A01A6" w:rsidRPr="00FF6C9A" w:rsidRDefault="005A01A6" w:rsidP="004F18DA">
            <w:pPr>
              <w:rPr>
                <w:b/>
                <w:bCs/>
                <w:color w:val="000000"/>
                <w:sz w:val="18"/>
              </w:rPr>
            </w:pPr>
          </w:p>
        </w:tc>
      </w:tr>
      <w:tr w:rsidR="005A01A6" w:rsidRPr="00FF6C9A" w:rsidTr="005A01A6">
        <w:tc>
          <w:tcPr>
            <w:tcW w:w="1637" w:type="dxa"/>
            <w:shd w:val="clear" w:color="auto" w:fill="D9D9D9"/>
          </w:tcPr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  <w:r w:rsidRPr="00FF6C9A">
              <w:rPr>
                <w:rFonts w:hint="eastAsia"/>
                <w:color w:val="000000"/>
                <w:sz w:val="18"/>
              </w:rPr>
              <w:lastRenderedPageBreak/>
              <w:t>数据结构</w:t>
            </w:r>
          </w:p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  <w:r w:rsidRPr="00FF6C9A"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6857" w:type="dxa"/>
          </w:tcPr>
          <w:p w:rsidR="005A01A6" w:rsidRPr="00FF6C9A" w:rsidRDefault="005A01A6" w:rsidP="004F18DA">
            <w:pPr>
              <w:rPr>
                <w:iCs/>
                <w:color w:val="000000"/>
                <w:sz w:val="18"/>
              </w:rPr>
            </w:pPr>
            <w:r w:rsidRPr="00FF6C9A">
              <w:rPr>
                <w:rFonts w:ascii="宋体" w:hAnsi="宋体" w:hint="eastAsia"/>
                <w:iCs/>
                <w:color w:val="000000"/>
                <w:sz w:val="18"/>
              </w:rPr>
              <w:t>进行数据库的读取操作，音视频文件的播放</w:t>
            </w:r>
          </w:p>
        </w:tc>
      </w:tr>
      <w:tr w:rsidR="005A01A6" w:rsidRPr="00FF6C9A" w:rsidTr="005A01A6">
        <w:tc>
          <w:tcPr>
            <w:tcW w:w="1637" w:type="dxa"/>
            <w:shd w:val="clear" w:color="auto" w:fill="D9D9D9"/>
          </w:tcPr>
          <w:p w:rsidR="005A01A6" w:rsidRPr="00FF6C9A" w:rsidRDefault="005A01A6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FF6C9A"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857" w:type="dxa"/>
          </w:tcPr>
          <w:p w:rsidR="005A01A6" w:rsidRPr="00FF6C9A" w:rsidRDefault="005A01A6" w:rsidP="004F18DA">
            <w:pPr>
              <w:rPr>
                <w:iCs/>
                <w:color w:val="000000"/>
              </w:rPr>
            </w:pPr>
          </w:p>
        </w:tc>
      </w:tr>
      <w:tr w:rsidR="005A01A6" w:rsidRPr="00FF6C9A" w:rsidTr="005A01A6">
        <w:tc>
          <w:tcPr>
            <w:tcW w:w="1637" w:type="dxa"/>
            <w:shd w:val="clear" w:color="auto" w:fill="D9D9D9"/>
          </w:tcPr>
          <w:p w:rsidR="005A01A6" w:rsidRPr="00FF6C9A" w:rsidRDefault="005A01A6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6857" w:type="dxa"/>
          </w:tcPr>
          <w:p w:rsidR="005A01A6" w:rsidRPr="00FF6C9A" w:rsidRDefault="005A01A6" w:rsidP="004F18DA">
            <w:pPr>
              <w:rPr>
                <w:iCs/>
                <w:color w:val="000000"/>
              </w:rPr>
            </w:pPr>
          </w:p>
        </w:tc>
      </w:tr>
    </w:tbl>
    <w:p w:rsidR="005A01A6" w:rsidRDefault="005A01A6" w:rsidP="005A01A6">
      <w:pPr>
        <w:pStyle w:val="3"/>
        <w:rPr>
          <w:rFonts w:ascii="宋体" w:hAnsi="宋体" w:hint="eastAsia"/>
          <w:iCs/>
          <w:color w:val="000000"/>
        </w:rPr>
      </w:pPr>
      <w:bookmarkStart w:id="50" w:name="_Toc467712642"/>
      <w:r w:rsidRPr="005A01A6">
        <w:t>3.</w:t>
      </w:r>
      <w:r>
        <w:rPr>
          <w:rFonts w:hint="eastAsia"/>
        </w:rPr>
        <w:t>8</w:t>
      </w:r>
      <w:r w:rsidRPr="005A01A6">
        <w:t>.</w:t>
      </w:r>
      <w:r w:rsidR="00FD439E">
        <w:rPr>
          <w:rFonts w:hint="eastAsia"/>
        </w:rPr>
        <w:t>2</w:t>
      </w:r>
      <w:r w:rsidRPr="005A01A6">
        <w:t xml:space="preserve">. </w:t>
      </w:r>
      <w:r>
        <w:rPr>
          <w:rFonts w:hint="eastAsia"/>
        </w:rPr>
        <w:t>系统功能说明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6857"/>
      </w:tblGrid>
      <w:tr w:rsidR="005A01A6" w:rsidRPr="00FF6C9A" w:rsidTr="004F18DA">
        <w:tc>
          <w:tcPr>
            <w:tcW w:w="1676" w:type="dxa"/>
            <w:shd w:val="clear" w:color="auto" w:fill="D9D9D9"/>
          </w:tcPr>
          <w:p w:rsidR="005A01A6" w:rsidRPr="00FF6C9A" w:rsidRDefault="005A01A6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FF6C9A"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5A01A6" w:rsidRPr="00FF6C9A" w:rsidRDefault="005A01A6" w:rsidP="004F18DA">
            <w:pPr>
              <w:rPr>
                <w:iCs/>
                <w:color w:val="000000"/>
              </w:rPr>
            </w:pPr>
            <w:r w:rsidRPr="00FF6C9A">
              <w:rPr>
                <w:rFonts w:ascii="宋体" w:hAnsi="宋体" w:hint="eastAsia"/>
                <w:bCs/>
                <w:iCs/>
                <w:color w:val="000000"/>
              </w:rPr>
              <w:t>系统功能说明</w:t>
            </w:r>
          </w:p>
        </w:tc>
      </w:tr>
      <w:tr w:rsidR="005A01A6" w:rsidRPr="00FF6C9A" w:rsidTr="004F18DA">
        <w:tc>
          <w:tcPr>
            <w:tcW w:w="1676" w:type="dxa"/>
            <w:shd w:val="clear" w:color="auto" w:fill="D9D9D9"/>
          </w:tcPr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  <w:r w:rsidRPr="00FF6C9A"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5A01A6" w:rsidRPr="00FF6C9A" w:rsidRDefault="005A01A6" w:rsidP="004F18DA">
            <w:pPr>
              <w:rPr>
                <w:iCs/>
                <w:color w:val="000000"/>
              </w:rPr>
            </w:pPr>
            <w:r w:rsidRPr="00FF6C9A">
              <w:rPr>
                <w:rFonts w:hint="eastAsia"/>
                <w:iCs/>
                <w:color w:val="000000"/>
              </w:rPr>
              <w:t>通过索引的方式显示系统的详细功能</w:t>
            </w:r>
          </w:p>
        </w:tc>
      </w:tr>
      <w:tr w:rsidR="005A01A6" w:rsidRPr="00FF6C9A" w:rsidTr="004F18DA">
        <w:tc>
          <w:tcPr>
            <w:tcW w:w="1676" w:type="dxa"/>
            <w:shd w:val="clear" w:color="auto" w:fill="D9D9D9"/>
          </w:tcPr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</w:p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  <w:r w:rsidRPr="00FF6C9A"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5A01A6" w:rsidRPr="00FF6C9A" w:rsidRDefault="005A01A6" w:rsidP="004F18DA">
            <w:pPr>
              <w:pStyle w:val="aa"/>
              <w:rPr>
                <w:i w:val="0"/>
                <w:color w:val="000000"/>
              </w:rPr>
            </w:pPr>
            <w:r w:rsidRPr="00FF6C9A">
              <w:rPr>
                <w:rFonts w:hint="eastAsia"/>
                <w:i w:val="0"/>
                <w:color w:val="000000"/>
              </w:rPr>
              <w:t>函数功能：通过索引的方式显示系统的详细功能</w:t>
            </w:r>
          </w:p>
          <w:p w:rsidR="005A01A6" w:rsidRPr="00FF6C9A" w:rsidRDefault="005A01A6" w:rsidP="004F18DA">
            <w:pPr>
              <w:pStyle w:val="aa"/>
              <w:rPr>
                <w:i w:val="0"/>
                <w:color w:val="000000"/>
              </w:rPr>
            </w:pPr>
            <w:r w:rsidRPr="00FF6C9A">
              <w:rPr>
                <w:rFonts w:hint="eastAsia"/>
                <w:i w:val="0"/>
                <w:color w:val="000000"/>
              </w:rPr>
              <w:t>输入参数：帮助指令</w:t>
            </w:r>
            <w:r w:rsidRPr="00FF6C9A">
              <w:rPr>
                <w:i w:val="0"/>
                <w:color w:val="000000"/>
              </w:rPr>
              <w:t xml:space="preserve"> </w:t>
            </w:r>
          </w:p>
          <w:p w:rsidR="005A01A6" w:rsidRPr="00FF6C9A" w:rsidRDefault="005A01A6" w:rsidP="004F18DA">
            <w:pPr>
              <w:pStyle w:val="aa"/>
              <w:rPr>
                <w:i w:val="0"/>
                <w:color w:val="000000"/>
              </w:rPr>
            </w:pPr>
            <w:r w:rsidRPr="00FF6C9A">
              <w:rPr>
                <w:rFonts w:hint="eastAsia"/>
                <w:i w:val="0"/>
                <w:color w:val="000000"/>
              </w:rPr>
              <w:t>输出参数：帮助信息</w:t>
            </w:r>
          </w:p>
          <w:p w:rsidR="005A01A6" w:rsidRPr="00FF6C9A" w:rsidRDefault="005A01A6" w:rsidP="004F18DA">
            <w:pPr>
              <w:pStyle w:val="aa"/>
              <w:rPr>
                <w:b/>
                <w:bCs/>
                <w:i w:val="0"/>
                <w:color w:val="000000"/>
              </w:rPr>
            </w:pPr>
            <w:r w:rsidRPr="00FF6C9A">
              <w:rPr>
                <w:rFonts w:hint="eastAsia"/>
                <w:i w:val="0"/>
                <w:color w:val="000000"/>
              </w:rPr>
              <w:t>返回值：运行结果状态，用</w:t>
            </w:r>
            <w:r w:rsidRPr="00FF6C9A">
              <w:rPr>
                <w:rFonts w:hint="eastAsia"/>
                <w:i w:val="0"/>
                <w:color w:val="000000"/>
              </w:rPr>
              <w:t>true</w:t>
            </w:r>
            <w:r w:rsidRPr="00FF6C9A">
              <w:rPr>
                <w:i w:val="0"/>
                <w:color w:val="000000"/>
              </w:rPr>
              <w:t>/fals</w:t>
            </w:r>
            <w:r w:rsidRPr="00FF6C9A">
              <w:rPr>
                <w:rFonts w:hint="eastAsia"/>
                <w:i w:val="0"/>
                <w:color w:val="000000"/>
              </w:rPr>
              <w:t>e</w:t>
            </w:r>
            <w:r w:rsidRPr="00FF6C9A">
              <w:rPr>
                <w:rFonts w:hint="eastAsia"/>
                <w:i w:val="0"/>
                <w:color w:val="000000"/>
              </w:rPr>
              <w:t>表示</w:t>
            </w:r>
          </w:p>
          <w:p w:rsidR="005A01A6" w:rsidRPr="00FF6C9A" w:rsidRDefault="005A01A6" w:rsidP="004F18DA">
            <w:pPr>
              <w:rPr>
                <w:b/>
                <w:bCs/>
                <w:color w:val="000000"/>
                <w:sz w:val="18"/>
              </w:rPr>
            </w:pPr>
          </w:p>
        </w:tc>
      </w:tr>
      <w:tr w:rsidR="005A01A6" w:rsidRPr="00FF6C9A" w:rsidTr="004F18DA">
        <w:tc>
          <w:tcPr>
            <w:tcW w:w="1676" w:type="dxa"/>
            <w:shd w:val="clear" w:color="auto" w:fill="D9D9D9"/>
          </w:tcPr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  <w:r w:rsidRPr="00FF6C9A">
              <w:rPr>
                <w:rFonts w:hint="eastAsia"/>
                <w:color w:val="000000"/>
                <w:sz w:val="18"/>
              </w:rPr>
              <w:t>数据结构</w:t>
            </w:r>
          </w:p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  <w:r w:rsidRPr="00FF6C9A"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5A01A6" w:rsidRPr="00FF6C9A" w:rsidRDefault="005A01A6" w:rsidP="004F18DA">
            <w:pPr>
              <w:rPr>
                <w:iCs/>
                <w:color w:val="000000"/>
                <w:sz w:val="18"/>
              </w:rPr>
            </w:pPr>
            <w:r w:rsidRPr="00FF6C9A">
              <w:rPr>
                <w:rFonts w:ascii="宋体" w:hAnsi="宋体" w:hint="eastAsia"/>
                <w:iCs/>
                <w:color w:val="000000"/>
                <w:sz w:val="18"/>
              </w:rPr>
              <w:t>进行数据库的读取操作和查找算法</w:t>
            </w:r>
          </w:p>
        </w:tc>
      </w:tr>
      <w:tr w:rsidR="005A01A6" w:rsidRPr="00FF6C9A" w:rsidTr="004F18DA">
        <w:tc>
          <w:tcPr>
            <w:tcW w:w="1676" w:type="dxa"/>
            <w:shd w:val="clear" w:color="auto" w:fill="D9D9D9"/>
          </w:tcPr>
          <w:p w:rsidR="005A01A6" w:rsidRPr="00FF6C9A" w:rsidRDefault="005A01A6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FF6C9A"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7044" w:type="dxa"/>
          </w:tcPr>
          <w:p w:rsidR="005A01A6" w:rsidRPr="00FF6C9A" w:rsidRDefault="005A01A6" w:rsidP="004F18DA">
            <w:pPr>
              <w:rPr>
                <w:iCs/>
                <w:color w:val="000000"/>
              </w:rPr>
            </w:pPr>
          </w:p>
        </w:tc>
      </w:tr>
    </w:tbl>
    <w:p w:rsidR="005A01A6" w:rsidRDefault="005A01A6" w:rsidP="005A01A6"/>
    <w:p w:rsidR="005A01A6" w:rsidRDefault="005A01A6" w:rsidP="005A01A6">
      <w:pPr>
        <w:pStyle w:val="3"/>
        <w:rPr>
          <w:rFonts w:ascii="宋体" w:hAnsi="宋体"/>
          <w:iCs/>
          <w:color w:val="000000"/>
        </w:rPr>
      </w:pPr>
      <w:bookmarkStart w:id="51" w:name="_Toc467712643"/>
      <w:r w:rsidRPr="005A01A6">
        <w:t>3.</w:t>
      </w:r>
      <w:r>
        <w:rPr>
          <w:rFonts w:hint="eastAsia"/>
        </w:rPr>
        <w:t>8</w:t>
      </w:r>
      <w:r w:rsidRPr="005A01A6">
        <w:t>.</w:t>
      </w:r>
      <w:r w:rsidR="00FD439E">
        <w:rPr>
          <w:rFonts w:hint="eastAsia"/>
        </w:rPr>
        <w:t>3</w:t>
      </w:r>
      <w:r w:rsidRPr="005A01A6">
        <w:t xml:space="preserve">. </w:t>
      </w:r>
      <w:r>
        <w:rPr>
          <w:rFonts w:hint="eastAsia"/>
        </w:rPr>
        <w:t>帮助搜索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7"/>
        <w:gridCol w:w="6857"/>
      </w:tblGrid>
      <w:tr w:rsidR="005A01A6" w:rsidRPr="00FF6C9A" w:rsidTr="004F18DA">
        <w:tc>
          <w:tcPr>
            <w:tcW w:w="1676" w:type="dxa"/>
            <w:shd w:val="clear" w:color="auto" w:fill="D9D9D9"/>
          </w:tcPr>
          <w:p w:rsidR="005A01A6" w:rsidRPr="00FF6C9A" w:rsidRDefault="005A01A6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FF6C9A"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7044" w:type="dxa"/>
          </w:tcPr>
          <w:p w:rsidR="005A01A6" w:rsidRPr="00FF6C9A" w:rsidRDefault="005A01A6" w:rsidP="004F18DA">
            <w:pPr>
              <w:rPr>
                <w:iCs/>
                <w:color w:val="000000"/>
              </w:rPr>
            </w:pPr>
            <w:r w:rsidRPr="00FF6C9A">
              <w:rPr>
                <w:rFonts w:hint="eastAsia"/>
                <w:iCs/>
                <w:color w:val="000000"/>
              </w:rPr>
              <w:t>帮助搜索</w:t>
            </w:r>
          </w:p>
        </w:tc>
      </w:tr>
      <w:tr w:rsidR="005A01A6" w:rsidRPr="00FF6C9A" w:rsidTr="004F18DA">
        <w:tc>
          <w:tcPr>
            <w:tcW w:w="1676" w:type="dxa"/>
            <w:shd w:val="clear" w:color="auto" w:fill="D9D9D9"/>
          </w:tcPr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  <w:r w:rsidRPr="00FF6C9A"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7044" w:type="dxa"/>
          </w:tcPr>
          <w:p w:rsidR="005A01A6" w:rsidRPr="00FF6C9A" w:rsidRDefault="005A01A6" w:rsidP="004F18DA">
            <w:pPr>
              <w:rPr>
                <w:iCs/>
                <w:color w:val="000000"/>
              </w:rPr>
            </w:pPr>
            <w:r w:rsidRPr="00FF6C9A">
              <w:rPr>
                <w:rFonts w:hint="eastAsia"/>
                <w:iCs/>
                <w:color w:val="000000"/>
              </w:rPr>
              <w:t>根据指定内容搜索帮助信息</w:t>
            </w:r>
          </w:p>
        </w:tc>
      </w:tr>
      <w:tr w:rsidR="005A01A6" w:rsidRPr="00FF6C9A" w:rsidTr="004F18DA">
        <w:tc>
          <w:tcPr>
            <w:tcW w:w="1676" w:type="dxa"/>
            <w:shd w:val="clear" w:color="auto" w:fill="D9D9D9"/>
          </w:tcPr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</w:p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  <w:r w:rsidRPr="00FF6C9A">
              <w:rPr>
                <w:rFonts w:hint="eastAsia"/>
                <w:color w:val="000000"/>
                <w:sz w:val="18"/>
              </w:rPr>
              <w:t>接口与属性</w:t>
            </w:r>
          </w:p>
        </w:tc>
        <w:tc>
          <w:tcPr>
            <w:tcW w:w="7044" w:type="dxa"/>
          </w:tcPr>
          <w:p w:rsidR="005A01A6" w:rsidRPr="00FF6C9A" w:rsidRDefault="005A01A6" w:rsidP="004F18DA">
            <w:pPr>
              <w:pStyle w:val="aa"/>
              <w:rPr>
                <w:rFonts w:ascii="宋体" w:hAnsi="宋体"/>
                <w:bCs/>
                <w:i w:val="0"/>
                <w:color w:val="000000"/>
              </w:rPr>
            </w:pPr>
            <w:r w:rsidRPr="00FF6C9A">
              <w:rPr>
                <w:rFonts w:hint="eastAsia"/>
                <w:i w:val="0"/>
                <w:color w:val="000000"/>
              </w:rPr>
              <w:t>函数功能：</w:t>
            </w:r>
            <w:r w:rsidRPr="00FF6C9A">
              <w:rPr>
                <w:rFonts w:ascii="宋体" w:hAnsi="宋体" w:hint="eastAsia"/>
                <w:bCs/>
                <w:i w:val="0"/>
                <w:color w:val="000000"/>
              </w:rPr>
              <w:t>根据指定内容搜索帮助信息</w:t>
            </w:r>
          </w:p>
          <w:p w:rsidR="005A01A6" w:rsidRPr="00FF6C9A" w:rsidRDefault="005A01A6" w:rsidP="004F18DA">
            <w:pPr>
              <w:pStyle w:val="aa"/>
              <w:rPr>
                <w:i w:val="0"/>
                <w:color w:val="000000"/>
              </w:rPr>
            </w:pPr>
            <w:r w:rsidRPr="00FF6C9A">
              <w:rPr>
                <w:rFonts w:hint="eastAsia"/>
                <w:i w:val="0"/>
                <w:color w:val="000000"/>
              </w:rPr>
              <w:t>输入参数：帮助指令</w:t>
            </w:r>
            <w:r w:rsidRPr="00FF6C9A">
              <w:rPr>
                <w:i w:val="0"/>
                <w:color w:val="000000"/>
              </w:rPr>
              <w:t xml:space="preserve"> </w:t>
            </w:r>
          </w:p>
          <w:p w:rsidR="005A01A6" w:rsidRPr="00FF6C9A" w:rsidRDefault="005A01A6" w:rsidP="004F18DA">
            <w:pPr>
              <w:pStyle w:val="aa"/>
              <w:rPr>
                <w:i w:val="0"/>
                <w:color w:val="000000"/>
              </w:rPr>
            </w:pPr>
            <w:r w:rsidRPr="00FF6C9A">
              <w:rPr>
                <w:rFonts w:hint="eastAsia"/>
                <w:i w:val="0"/>
                <w:color w:val="000000"/>
              </w:rPr>
              <w:t>输出参数：帮助信息</w:t>
            </w:r>
          </w:p>
          <w:p w:rsidR="005A01A6" w:rsidRPr="00FF6C9A" w:rsidRDefault="005A01A6" w:rsidP="004F18DA">
            <w:pPr>
              <w:pStyle w:val="aa"/>
              <w:rPr>
                <w:b/>
                <w:bCs/>
                <w:i w:val="0"/>
                <w:color w:val="000000"/>
              </w:rPr>
            </w:pPr>
            <w:r w:rsidRPr="00FF6C9A">
              <w:rPr>
                <w:rFonts w:hint="eastAsia"/>
                <w:i w:val="0"/>
                <w:color w:val="000000"/>
              </w:rPr>
              <w:t>返回值：运行结果状态，用</w:t>
            </w:r>
            <w:r w:rsidRPr="00FF6C9A">
              <w:rPr>
                <w:rFonts w:hint="eastAsia"/>
                <w:i w:val="0"/>
                <w:color w:val="000000"/>
              </w:rPr>
              <w:t>true</w:t>
            </w:r>
            <w:r w:rsidRPr="00FF6C9A">
              <w:rPr>
                <w:i w:val="0"/>
                <w:color w:val="000000"/>
              </w:rPr>
              <w:t>/fals</w:t>
            </w:r>
            <w:r w:rsidRPr="00FF6C9A">
              <w:rPr>
                <w:rFonts w:hint="eastAsia"/>
                <w:i w:val="0"/>
                <w:color w:val="000000"/>
              </w:rPr>
              <w:t>e</w:t>
            </w:r>
            <w:r w:rsidRPr="00FF6C9A">
              <w:rPr>
                <w:rFonts w:hint="eastAsia"/>
                <w:i w:val="0"/>
                <w:color w:val="000000"/>
              </w:rPr>
              <w:t>表示</w:t>
            </w:r>
          </w:p>
          <w:p w:rsidR="005A01A6" w:rsidRPr="00FF6C9A" w:rsidRDefault="005A01A6" w:rsidP="004F18DA">
            <w:pPr>
              <w:rPr>
                <w:b/>
                <w:bCs/>
                <w:color w:val="000000"/>
                <w:sz w:val="18"/>
              </w:rPr>
            </w:pPr>
          </w:p>
        </w:tc>
      </w:tr>
      <w:tr w:rsidR="005A01A6" w:rsidRPr="00FF6C9A" w:rsidTr="004F18DA">
        <w:tc>
          <w:tcPr>
            <w:tcW w:w="1676" w:type="dxa"/>
            <w:shd w:val="clear" w:color="auto" w:fill="D9D9D9"/>
          </w:tcPr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  <w:r w:rsidRPr="00FF6C9A">
              <w:rPr>
                <w:rFonts w:hint="eastAsia"/>
                <w:color w:val="000000"/>
                <w:sz w:val="18"/>
              </w:rPr>
              <w:t>数据结构</w:t>
            </w:r>
          </w:p>
          <w:p w:rsidR="005A01A6" w:rsidRPr="00FF6C9A" w:rsidRDefault="005A01A6" w:rsidP="004F18DA">
            <w:pPr>
              <w:jc w:val="center"/>
              <w:rPr>
                <w:color w:val="000000"/>
                <w:sz w:val="18"/>
              </w:rPr>
            </w:pPr>
            <w:r w:rsidRPr="00FF6C9A">
              <w:rPr>
                <w:rFonts w:hint="eastAsia"/>
                <w:color w:val="000000"/>
                <w:sz w:val="18"/>
              </w:rPr>
              <w:t>与算法</w:t>
            </w:r>
          </w:p>
        </w:tc>
        <w:tc>
          <w:tcPr>
            <w:tcW w:w="7044" w:type="dxa"/>
          </w:tcPr>
          <w:p w:rsidR="005A01A6" w:rsidRPr="00FF6C9A" w:rsidRDefault="005A01A6" w:rsidP="004F18DA">
            <w:pPr>
              <w:rPr>
                <w:iCs/>
                <w:color w:val="000000"/>
                <w:sz w:val="18"/>
              </w:rPr>
            </w:pPr>
            <w:r w:rsidRPr="00FF6C9A">
              <w:rPr>
                <w:rFonts w:ascii="宋体" w:hAnsi="宋体" w:hint="eastAsia"/>
                <w:iCs/>
                <w:color w:val="000000"/>
                <w:sz w:val="18"/>
              </w:rPr>
              <w:t>进行数据库的读取操作，数据查找算法，模式匹配算法</w:t>
            </w:r>
          </w:p>
        </w:tc>
      </w:tr>
      <w:tr w:rsidR="005A01A6" w:rsidRPr="00FF6C9A" w:rsidTr="004F18DA">
        <w:tc>
          <w:tcPr>
            <w:tcW w:w="1676" w:type="dxa"/>
            <w:shd w:val="clear" w:color="auto" w:fill="D9D9D9"/>
          </w:tcPr>
          <w:p w:rsidR="005A01A6" w:rsidRPr="00FF6C9A" w:rsidRDefault="005A01A6" w:rsidP="004F18D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 w:rsidRPr="00FF6C9A"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7044" w:type="dxa"/>
          </w:tcPr>
          <w:p w:rsidR="005A01A6" w:rsidRPr="00FF6C9A" w:rsidRDefault="005A01A6" w:rsidP="004F18DA">
            <w:pPr>
              <w:rPr>
                <w:iCs/>
                <w:color w:val="000000"/>
              </w:rPr>
            </w:pPr>
          </w:p>
        </w:tc>
      </w:tr>
    </w:tbl>
    <w:p w:rsidR="005A01A6" w:rsidRPr="00FF6C9A" w:rsidRDefault="005A01A6" w:rsidP="005A01A6">
      <w:pPr>
        <w:rPr>
          <w:iCs/>
          <w:color w:val="000000"/>
        </w:rPr>
      </w:pPr>
    </w:p>
    <w:p w:rsidR="005A01A6" w:rsidRPr="00FF6C9A" w:rsidRDefault="005A01A6" w:rsidP="005A01A6">
      <w:pPr>
        <w:rPr>
          <w:iCs/>
          <w:color w:val="000000"/>
        </w:rPr>
      </w:pPr>
      <w:r w:rsidRPr="00FF6C9A">
        <w:rPr>
          <w:rFonts w:hint="eastAsia"/>
          <w:iCs/>
          <w:color w:val="000000"/>
        </w:rPr>
        <w:t>N-S</w:t>
      </w:r>
      <w:r w:rsidRPr="00FF6C9A">
        <w:rPr>
          <w:rFonts w:hint="eastAsia"/>
          <w:iCs/>
          <w:color w:val="000000"/>
        </w:rPr>
        <w:t>图</w:t>
      </w:r>
    </w:p>
    <w:p w:rsidR="005A01A6" w:rsidRPr="00FF6C9A" w:rsidRDefault="005A01A6" w:rsidP="005A01A6">
      <w:pPr>
        <w:rPr>
          <w:iCs/>
          <w:color w:val="000000"/>
        </w:rPr>
      </w:pPr>
      <w:r w:rsidRPr="00FF6C9A">
        <w:rPr>
          <w:noProof/>
        </w:rPr>
        <w:lastRenderedPageBreak/>
        <w:drawing>
          <wp:inline distT="0" distB="0" distL="0" distR="0" wp14:anchorId="1EA939DA" wp14:editId="5D1D2AD3">
            <wp:extent cx="5400040" cy="4624326"/>
            <wp:effectExtent l="0" t="0" r="0" b="5080"/>
            <wp:docPr id="3" name="图片 3" descr="C:\Users\wisdom\AppData\Local\Microsoft\Windows\INetCacheContent.Word\盒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dom\AppData\Local\Microsoft\Windows\INetCacheContent.Word\盒图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1A6" w:rsidRPr="005A01A6" w:rsidRDefault="005A01A6" w:rsidP="005A01A6">
      <w:pPr>
        <w:rPr>
          <w:rFonts w:hint="eastAsia"/>
        </w:rPr>
      </w:pPr>
    </w:p>
    <w:sectPr w:rsidR="005A01A6" w:rsidRPr="005A01A6">
      <w:headerReference w:type="default" r:id="rId17"/>
      <w:footerReference w:type="default" r:id="rId1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C4B" w:rsidRDefault="00396C4B">
      <w:r>
        <w:separator/>
      </w:r>
    </w:p>
  </w:endnote>
  <w:endnote w:type="continuationSeparator" w:id="0">
    <w:p w:rsidR="00396C4B" w:rsidRDefault="0039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4F18DA">
      <w:tc>
        <w:tcPr>
          <w:tcW w:w="4643" w:type="dxa"/>
        </w:tcPr>
        <w:p w:rsidR="004F18DA" w:rsidRDefault="004F18DA">
          <w:pPr>
            <w:pStyle w:val="a4"/>
          </w:pPr>
        </w:p>
      </w:tc>
      <w:tc>
        <w:tcPr>
          <w:tcW w:w="4643" w:type="dxa"/>
        </w:tcPr>
        <w:p w:rsidR="004F18DA" w:rsidRDefault="004F18DA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C05BBB">
            <w:rPr>
              <w:rStyle w:val="a6"/>
              <w:noProof/>
            </w:rPr>
            <w:t>4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 w:rsidR="00C05BBB">
            <w:rPr>
              <w:rStyle w:val="a6"/>
              <w:noProof/>
            </w:rPr>
            <w:t>17</w:t>
          </w:r>
          <w:r>
            <w:rPr>
              <w:rStyle w:val="a6"/>
            </w:rPr>
            <w:fldChar w:fldCharType="end"/>
          </w:r>
        </w:p>
      </w:tc>
    </w:tr>
  </w:tbl>
  <w:p w:rsidR="004F18DA" w:rsidRDefault="004F18D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C4B" w:rsidRDefault="00396C4B">
      <w:r>
        <w:separator/>
      </w:r>
    </w:p>
  </w:footnote>
  <w:footnote w:type="continuationSeparator" w:id="0">
    <w:p w:rsidR="00396C4B" w:rsidRDefault="00396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DA" w:rsidRDefault="004F18DA">
    <w:pPr>
      <w:pStyle w:val="a3"/>
      <w:jc w:val="both"/>
    </w:pPr>
    <w:r>
      <w:rPr>
        <w:rFonts w:hint="eastAsia"/>
      </w:rPr>
      <w:t>套牌稽核系统</w:t>
    </w:r>
    <w:r>
      <w:rPr>
        <w:rFonts w:hint="eastAsia"/>
      </w:rPr>
      <w:t xml:space="preserve"> -</w:t>
    </w:r>
    <w:r>
      <w:t xml:space="preserve"> </w:t>
    </w:r>
    <w:r>
      <w:rPr>
        <w:rFonts w:hint="eastAsia"/>
      </w:rPr>
      <w:t>模块设计报告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2A92D87"/>
    <w:multiLevelType w:val="hybridMultilevel"/>
    <w:tmpl w:val="8492657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1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16"/>
  </w:num>
  <w:num w:numId="6">
    <w:abstractNumId w:val="12"/>
  </w:num>
  <w:num w:numId="7">
    <w:abstractNumId w:val="5"/>
  </w:num>
  <w:num w:numId="8">
    <w:abstractNumId w:val="8"/>
  </w:num>
  <w:num w:numId="9">
    <w:abstractNumId w:val="19"/>
  </w:num>
  <w:num w:numId="10">
    <w:abstractNumId w:val="13"/>
  </w:num>
  <w:num w:numId="11">
    <w:abstractNumId w:val="14"/>
  </w:num>
  <w:num w:numId="12">
    <w:abstractNumId w:val="3"/>
  </w:num>
  <w:num w:numId="13">
    <w:abstractNumId w:val="2"/>
  </w:num>
  <w:num w:numId="14">
    <w:abstractNumId w:val="18"/>
  </w:num>
  <w:num w:numId="15">
    <w:abstractNumId w:val="7"/>
  </w:num>
  <w:num w:numId="16">
    <w:abstractNumId w:val="11"/>
  </w:num>
  <w:num w:numId="17">
    <w:abstractNumId w:val="4"/>
  </w:num>
  <w:num w:numId="18">
    <w:abstractNumId w:val="0"/>
  </w:num>
  <w:num w:numId="19">
    <w:abstractNumId w:val="6"/>
  </w:num>
  <w:num w:numId="20">
    <w:abstractNumId w:val="17"/>
  </w:num>
  <w:num w:numId="21">
    <w:abstractNumId w:val="20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DA"/>
    <w:rsid w:val="0008018C"/>
    <w:rsid w:val="000A79E0"/>
    <w:rsid w:val="000D77FC"/>
    <w:rsid w:val="00162DA0"/>
    <w:rsid w:val="001A1A2D"/>
    <w:rsid w:val="001B426F"/>
    <w:rsid w:val="001E0274"/>
    <w:rsid w:val="00226814"/>
    <w:rsid w:val="002A3F0A"/>
    <w:rsid w:val="003670AF"/>
    <w:rsid w:val="00396C4B"/>
    <w:rsid w:val="003A17AB"/>
    <w:rsid w:val="003B3DA4"/>
    <w:rsid w:val="003B48FF"/>
    <w:rsid w:val="003E64E4"/>
    <w:rsid w:val="00400D1A"/>
    <w:rsid w:val="00401632"/>
    <w:rsid w:val="0045550D"/>
    <w:rsid w:val="004F18DA"/>
    <w:rsid w:val="00547ECB"/>
    <w:rsid w:val="00573A19"/>
    <w:rsid w:val="00573FBC"/>
    <w:rsid w:val="005A01A6"/>
    <w:rsid w:val="005A1927"/>
    <w:rsid w:val="005E72FB"/>
    <w:rsid w:val="00692CD1"/>
    <w:rsid w:val="00742175"/>
    <w:rsid w:val="00755DE3"/>
    <w:rsid w:val="00894548"/>
    <w:rsid w:val="008C6DE2"/>
    <w:rsid w:val="008E2EF5"/>
    <w:rsid w:val="00907613"/>
    <w:rsid w:val="009727BC"/>
    <w:rsid w:val="00974BF7"/>
    <w:rsid w:val="009A5D19"/>
    <w:rsid w:val="009F3093"/>
    <w:rsid w:val="00A44FDA"/>
    <w:rsid w:val="00AB754A"/>
    <w:rsid w:val="00AC39CF"/>
    <w:rsid w:val="00B155F3"/>
    <w:rsid w:val="00B90163"/>
    <w:rsid w:val="00C05BBB"/>
    <w:rsid w:val="00C14913"/>
    <w:rsid w:val="00C93EBC"/>
    <w:rsid w:val="00CC2C6F"/>
    <w:rsid w:val="00D33531"/>
    <w:rsid w:val="00D44778"/>
    <w:rsid w:val="00D857D4"/>
    <w:rsid w:val="00DC39CF"/>
    <w:rsid w:val="00DD4284"/>
    <w:rsid w:val="00E00EA8"/>
    <w:rsid w:val="00E466E9"/>
    <w:rsid w:val="00EC3666"/>
    <w:rsid w:val="00ED1F0D"/>
    <w:rsid w:val="00EF16CB"/>
    <w:rsid w:val="00F51787"/>
    <w:rsid w:val="00FD439E"/>
    <w:rsid w:val="00FD58ED"/>
    <w:rsid w:val="00F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799F42"/>
  <w15:chartTrackingRefBased/>
  <w15:docId w15:val="{27A446B2-7615-4050-B15B-59D08FE3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1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qFormat/>
    <w:rPr>
      <w:i/>
      <w:iCs/>
      <w:sz w:val="18"/>
    </w:rPr>
  </w:style>
  <w:style w:type="paragraph" w:styleId="22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2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paragraph" w:styleId="ac">
    <w:name w:val="List Paragraph"/>
    <w:basedOn w:val="a"/>
    <w:uiPriority w:val="34"/>
    <w:qFormat/>
    <w:rsid w:val="003E64E4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__2.vsd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1.vsd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E2B15-7207-4741-AFDE-3D4E7B308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17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8374</CharactersWithSpaces>
  <SharedDoc>false</SharedDoc>
  <HLinks>
    <vt:vector size="90" baseType="variant"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_Toc16479054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_Toc16479053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_Toc16479052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_Toc16479051</vt:lpwstr>
      </vt:variant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_Toc16479050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_Toc16479049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_Toc16479048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_Toc16479047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_Toc16479046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_Toc16479045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_Toc16479044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_Toc16479043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_Toc16479042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_Toc16479041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_Toc16479040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丁熠玮</cp:lastModifiedBy>
  <cp:revision>43</cp:revision>
  <cp:lastPrinted>2001-08-09T04:38:00Z</cp:lastPrinted>
  <dcterms:created xsi:type="dcterms:W3CDTF">2016-11-16T14:42:00Z</dcterms:created>
  <dcterms:modified xsi:type="dcterms:W3CDTF">2016-11-23T17:01:00Z</dcterms:modified>
</cp:coreProperties>
</file>