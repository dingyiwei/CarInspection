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pStyle w:val="Normal0"/>
        <w:spacing w:after="120"/>
        <w:rPr>
          <w:b/>
          <w:color w:val="000000"/>
          <w:sz w:val="52"/>
        </w:rPr>
      </w:pPr>
    </w:p>
    <w:p w:rsidR="00BF37B1" w:rsidRPr="000D31C2" w:rsidRDefault="00050CA6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0D31C2">
        <w:rPr>
          <w:color w:val="000000"/>
          <w:sz w:val="44"/>
          <w:lang w:eastAsia="zh-CN"/>
        </w:rPr>
        <w:t>套牌稽核系统</w:t>
      </w:r>
    </w:p>
    <w:p w:rsidR="00BF37B1" w:rsidRPr="000D31C2" w:rsidRDefault="00BF37B1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F37B1" w:rsidRPr="000D31C2" w:rsidRDefault="00CB4AD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0D31C2">
        <w:rPr>
          <w:color w:val="000000"/>
          <w:sz w:val="44"/>
          <w:lang w:eastAsia="zh-CN"/>
        </w:rPr>
        <w:t>用户界面设计报告</w:t>
      </w: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2"/>
        <w:gridCol w:w="1314"/>
        <w:gridCol w:w="4578"/>
      </w:tblGrid>
      <w:tr w:rsidR="00BF37B1" w:rsidRPr="000D31C2">
        <w:trPr>
          <w:cantSplit/>
          <w:trHeight w:val="319"/>
        </w:trPr>
        <w:tc>
          <w:tcPr>
            <w:tcW w:w="2684" w:type="dxa"/>
            <w:vMerge w:val="restart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文件状态：</w:t>
            </w:r>
          </w:p>
          <w:p w:rsidR="00BF37B1" w:rsidRPr="000D31C2" w:rsidRDefault="00CB4AD2">
            <w:pPr>
              <w:ind w:firstLineChars="100" w:firstLine="224"/>
              <w:rPr>
                <w:color w:val="000000"/>
              </w:rPr>
            </w:pPr>
            <w:r w:rsidRPr="000D31C2">
              <w:rPr>
                <w:color w:val="000000"/>
              </w:rPr>
              <w:t xml:space="preserve">[√] </w:t>
            </w:r>
            <w:r w:rsidRPr="000D31C2">
              <w:rPr>
                <w:color w:val="000000"/>
              </w:rPr>
              <w:t>草稿</w:t>
            </w:r>
          </w:p>
          <w:p w:rsidR="00BF37B1" w:rsidRPr="000D31C2" w:rsidRDefault="00CB4AD2">
            <w:pPr>
              <w:ind w:firstLineChars="100" w:firstLine="224"/>
              <w:rPr>
                <w:color w:val="000000"/>
              </w:rPr>
            </w:pPr>
            <w:r w:rsidRPr="000D31C2">
              <w:rPr>
                <w:color w:val="000000"/>
              </w:rPr>
              <w:t xml:space="preserve">[  ] </w:t>
            </w:r>
            <w:r w:rsidRPr="000D31C2">
              <w:rPr>
                <w:color w:val="000000"/>
              </w:rPr>
              <w:t>正式发布</w:t>
            </w:r>
          </w:p>
          <w:p w:rsidR="00BF37B1" w:rsidRPr="000D31C2" w:rsidRDefault="00CB4AD2">
            <w:pPr>
              <w:ind w:firstLineChars="100" w:firstLine="224"/>
              <w:rPr>
                <w:color w:val="000000"/>
              </w:rPr>
            </w:pPr>
            <w:r w:rsidRPr="000D31C2">
              <w:rPr>
                <w:color w:val="000000"/>
              </w:rPr>
              <w:t xml:space="preserve">[  ] </w:t>
            </w:r>
            <w:r w:rsidRPr="000D31C2">
              <w:rPr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Company-Project-SD-UI</w:t>
            </w:r>
          </w:p>
        </w:tc>
      </w:tr>
      <w:tr w:rsidR="00BF37B1" w:rsidRPr="000D31C2">
        <w:trPr>
          <w:cantSplit/>
          <w:trHeight w:val="319"/>
        </w:trPr>
        <w:tc>
          <w:tcPr>
            <w:tcW w:w="2684" w:type="dxa"/>
            <w:vMerge/>
          </w:tcPr>
          <w:p w:rsidR="00BF37B1" w:rsidRPr="000D31C2" w:rsidRDefault="00BF37B1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20161117Homework</w:t>
            </w:r>
          </w:p>
        </w:tc>
      </w:tr>
      <w:tr w:rsidR="00BF37B1" w:rsidRPr="000D31C2">
        <w:trPr>
          <w:cantSplit/>
        </w:trPr>
        <w:tc>
          <w:tcPr>
            <w:tcW w:w="2684" w:type="dxa"/>
            <w:vMerge/>
          </w:tcPr>
          <w:p w:rsidR="00BF37B1" w:rsidRPr="000D31C2" w:rsidRDefault="00BF37B1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作</w:t>
            </w:r>
            <w:r w:rsidRPr="000D31C2">
              <w:rPr>
                <w:color w:val="000000"/>
              </w:rPr>
              <w:t xml:space="preserve">    </w:t>
            </w:r>
            <w:r w:rsidRPr="000D31C2">
              <w:rPr>
                <w:color w:val="000000"/>
              </w:rPr>
              <w:t>者：</w:t>
            </w:r>
          </w:p>
        </w:tc>
        <w:tc>
          <w:tcPr>
            <w:tcW w:w="4692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丁熠玮</w:t>
            </w:r>
          </w:p>
        </w:tc>
      </w:tr>
      <w:tr w:rsidR="00BF37B1" w:rsidRPr="000D31C2">
        <w:trPr>
          <w:cantSplit/>
        </w:trPr>
        <w:tc>
          <w:tcPr>
            <w:tcW w:w="2684" w:type="dxa"/>
            <w:vMerge/>
          </w:tcPr>
          <w:p w:rsidR="00BF37B1" w:rsidRPr="000D31C2" w:rsidRDefault="00BF37B1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F37B1" w:rsidRPr="000D31C2" w:rsidRDefault="00CB4AD2">
            <w:pPr>
              <w:rPr>
                <w:color w:val="000000"/>
              </w:rPr>
            </w:pPr>
            <w:r w:rsidRPr="000D31C2">
              <w:rPr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</w:tr>
    </w:tbl>
    <w:p w:rsidR="00BF37B1" w:rsidRPr="000D31C2" w:rsidRDefault="00BF37B1">
      <w:pPr>
        <w:rPr>
          <w:color w:val="000000"/>
        </w:rPr>
      </w:pPr>
    </w:p>
    <w:p w:rsidR="00BF37B1" w:rsidRPr="000D31C2" w:rsidRDefault="00CB4AD2">
      <w:pPr>
        <w:pageBreakBefore/>
        <w:jc w:val="center"/>
        <w:rPr>
          <w:color w:val="000000"/>
          <w:sz w:val="28"/>
        </w:rPr>
      </w:pPr>
      <w:r w:rsidRPr="000D31C2">
        <w:rPr>
          <w:color w:val="000000"/>
          <w:sz w:val="28"/>
        </w:rPr>
        <w:lastRenderedPageBreak/>
        <w:t>版</w:t>
      </w:r>
      <w:r w:rsidRPr="000D31C2">
        <w:rPr>
          <w:color w:val="000000"/>
          <w:sz w:val="28"/>
        </w:rPr>
        <w:t xml:space="preserve"> </w:t>
      </w:r>
      <w:r w:rsidRPr="000D31C2">
        <w:rPr>
          <w:color w:val="000000"/>
          <w:sz w:val="28"/>
        </w:rPr>
        <w:t>本</w:t>
      </w:r>
      <w:r w:rsidRPr="000D31C2">
        <w:rPr>
          <w:color w:val="000000"/>
          <w:sz w:val="28"/>
        </w:rPr>
        <w:t xml:space="preserve"> </w:t>
      </w:r>
      <w:r w:rsidRPr="000D31C2">
        <w:rPr>
          <w:color w:val="000000"/>
          <w:sz w:val="28"/>
        </w:rPr>
        <w:t>历</w:t>
      </w:r>
      <w:r w:rsidRPr="000D31C2">
        <w:rPr>
          <w:color w:val="000000"/>
          <w:sz w:val="28"/>
        </w:rPr>
        <w:t xml:space="preserve"> </w:t>
      </w:r>
      <w:r w:rsidRPr="000D31C2">
        <w:rPr>
          <w:color w:val="000000"/>
          <w:sz w:val="28"/>
        </w:rPr>
        <w:t>史</w:t>
      </w:r>
    </w:p>
    <w:p w:rsidR="00BF37B1" w:rsidRPr="000D31C2" w:rsidRDefault="00BF37B1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987"/>
        <w:gridCol w:w="1203"/>
        <w:gridCol w:w="1538"/>
        <w:gridCol w:w="3134"/>
      </w:tblGrid>
      <w:tr w:rsidR="00BF37B1" w:rsidRPr="000D31C2">
        <w:tc>
          <w:tcPr>
            <w:tcW w:w="1676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版本</w:t>
            </w:r>
            <w:r w:rsidRPr="000D31C2">
              <w:rPr>
                <w:color w:val="000000"/>
              </w:rPr>
              <w:t>/</w:t>
            </w:r>
            <w:r w:rsidRPr="000D31C2">
              <w:rPr>
                <w:color w:val="000000"/>
              </w:rPr>
              <w:t>状态</w:t>
            </w:r>
          </w:p>
        </w:tc>
        <w:tc>
          <w:tcPr>
            <w:tcW w:w="1008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作者</w:t>
            </w:r>
          </w:p>
        </w:tc>
        <w:tc>
          <w:tcPr>
            <w:tcW w:w="1232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参与者</w:t>
            </w:r>
          </w:p>
        </w:tc>
        <w:tc>
          <w:tcPr>
            <w:tcW w:w="1568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BF37B1" w:rsidRPr="000D31C2" w:rsidRDefault="00CB4AD2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备注</w:t>
            </w:r>
          </w:p>
        </w:tc>
      </w:tr>
      <w:tr w:rsidR="00BF37B1" w:rsidRPr="000D31C2">
        <w:tc>
          <w:tcPr>
            <w:tcW w:w="1676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正式</w:t>
            </w:r>
          </w:p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丁熠玮</w:t>
            </w:r>
          </w:p>
        </w:tc>
        <w:tc>
          <w:tcPr>
            <w:tcW w:w="1232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F37B1" w:rsidRPr="000D31C2" w:rsidRDefault="00050CA6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  <w:tc>
          <w:tcPr>
            <w:tcW w:w="3236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</w:tr>
      <w:tr w:rsidR="00BF37B1" w:rsidRPr="000D31C2">
        <w:tc>
          <w:tcPr>
            <w:tcW w:w="1676" w:type="dxa"/>
          </w:tcPr>
          <w:p w:rsidR="00BF37B1" w:rsidRPr="000D31C2" w:rsidRDefault="00BF37B1">
            <w:pPr>
              <w:rPr>
                <w:color w:val="000000"/>
              </w:rPr>
            </w:pPr>
          </w:p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</w:tr>
      <w:tr w:rsidR="00BF37B1" w:rsidRPr="000D31C2">
        <w:tc>
          <w:tcPr>
            <w:tcW w:w="1676" w:type="dxa"/>
          </w:tcPr>
          <w:p w:rsidR="00BF37B1" w:rsidRPr="000D31C2" w:rsidRDefault="00BF37B1">
            <w:pPr>
              <w:rPr>
                <w:color w:val="000000"/>
              </w:rPr>
            </w:pPr>
          </w:p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BF37B1" w:rsidRPr="000D31C2" w:rsidRDefault="00BF37B1">
            <w:pPr>
              <w:rPr>
                <w:color w:val="000000"/>
              </w:rPr>
            </w:pPr>
          </w:p>
        </w:tc>
      </w:tr>
    </w:tbl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jc w:val="center"/>
        <w:rPr>
          <w:color w:val="000000"/>
          <w:sz w:val="28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BF37B1">
      <w:pPr>
        <w:rPr>
          <w:color w:val="000000"/>
        </w:rPr>
      </w:pPr>
    </w:p>
    <w:p w:rsidR="00BF37B1" w:rsidRPr="000D31C2" w:rsidRDefault="00CB4AD2">
      <w:pPr>
        <w:pageBreakBefore/>
        <w:jc w:val="center"/>
        <w:rPr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0D31C2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6C89" w:rsidRDefault="00CB4AD2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0D31C2">
        <w:rPr>
          <w:color w:val="000000"/>
        </w:rPr>
        <w:fldChar w:fldCharType="begin"/>
      </w:r>
      <w:r w:rsidRPr="000D31C2">
        <w:rPr>
          <w:color w:val="000000"/>
        </w:rPr>
        <w:instrText xml:space="preserve"> TOC \o "1-3" \h \z </w:instrText>
      </w:r>
      <w:r w:rsidRPr="000D31C2">
        <w:rPr>
          <w:color w:val="000000"/>
        </w:rPr>
        <w:fldChar w:fldCharType="separate"/>
      </w:r>
      <w:hyperlink w:anchor="_Toc467185682" w:history="1">
        <w:r w:rsidR="00916C89" w:rsidRPr="001571BA">
          <w:rPr>
            <w:rStyle w:val="a5"/>
            <w:noProof/>
          </w:rPr>
          <w:t xml:space="preserve">0. </w:t>
        </w:r>
        <w:r w:rsidR="00916C89" w:rsidRPr="001571BA">
          <w:rPr>
            <w:rStyle w:val="a5"/>
            <w:noProof/>
          </w:rPr>
          <w:t>文档介绍</w:t>
        </w:r>
        <w:r w:rsidR="00916C89">
          <w:rPr>
            <w:noProof/>
            <w:webHidden/>
          </w:rPr>
          <w:tab/>
        </w:r>
        <w:r w:rsidR="00916C89">
          <w:rPr>
            <w:noProof/>
            <w:webHidden/>
          </w:rPr>
          <w:fldChar w:fldCharType="begin"/>
        </w:r>
        <w:r w:rsidR="00916C89">
          <w:rPr>
            <w:noProof/>
            <w:webHidden/>
          </w:rPr>
          <w:instrText xml:space="preserve"> PAGEREF _Toc467185682 \h </w:instrText>
        </w:r>
        <w:r w:rsidR="00916C89">
          <w:rPr>
            <w:noProof/>
            <w:webHidden/>
          </w:rPr>
        </w:r>
        <w:r w:rsidR="00916C89">
          <w:rPr>
            <w:noProof/>
            <w:webHidden/>
          </w:rPr>
          <w:fldChar w:fldCharType="separate"/>
        </w:r>
        <w:r w:rsidR="00916C89">
          <w:rPr>
            <w:noProof/>
            <w:webHidden/>
          </w:rPr>
          <w:t>4</w:t>
        </w:r>
        <w:r w:rsidR="00916C89"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83" w:history="1">
        <w:r w:rsidRPr="001571BA">
          <w:rPr>
            <w:rStyle w:val="a5"/>
            <w:noProof/>
          </w:rPr>
          <w:t xml:space="preserve">0.1 </w:t>
        </w:r>
        <w:r w:rsidRPr="001571BA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84" w:history="1">
        <w:r w:rsidRPr="001571BA">
          <w:rPr>
            <w:rStyle w:val="a5"/>
            <w:noProof/>
          </w:rPr>
          <w:t xml:space="preserve">0.2 </w:t>
        </w:r>
        <w:r w:rsidRPr="001571BA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85" w:history="1">
        <w:r w:rsidRPr="001571BA">
          <w:rPr>
            <w:rStyle w:val="a5"/>
            <w:noProof/>
          </w:rPr>
          <w:t xml:space="preserve">0.3 </w:t>
        </w:r>
        <w:r w:rsidRPr="001571BA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85686" w:history="1">
        <w:r w:rsidRPr="001571BA">
          <w:rPr>
            <w:rStyle w:val="a5"/>
            <w:noProof/>
          </w:rPr>
          <w:t xml:space="preserve">1. </w:t>
        </w:r>
        <w:r w:rsidRPr="001571BA">
          <w:rPr>
            <w:rStyle w:val="a5"/>
            <w:noProof/>
          </w:rPr>
          <w:t>应当遵循的界面设计规范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85687" w:history="1">
        <w:r w:rsidRPr="001571BA">
          <w:rPr>
            <w:rStyle w:val="a5"/>
            <w:noProof/>
          </w:rPr>
          <w:t xml:space="preserve">2. </w:t>
        </w:r>
        <w:r w:rsidRPr="001571BA">
          <w:rPr>
            <w:rStyle w:val="a5"/>
            <w:noProof/>
          </w:rPr>
          <w:t>界面的关系图和工作流程图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85688" w:history="1">
        <w:r w:rsidRPr="001571BA">
          <w:rPr>
            <w:rStyle w:val="a5"/>
            <w:noProof/>
          </w:rPr>
          <w:t xml:space="preserve">3. </w:t>
        </w:r>
        <w:r w:rsidRPr="001571BA">
          <w:rPr>
            <w:rStyle w:val="a5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89" w:history="1">
        <w:r w:rsidRPr="001571BA">
          <w:rPr>
            <w:rStyle w:val="a5"/>
            <w:iCs/>
            <w:noProof/>
          </w:rPr>
          <w:t xml:space="preserve">3.1. </w:t>
        </w:r>
        <w:r w:rsidRPr="001571BA">
          <w:rPr>
            <w:rStyle w:val="a5"/>
            <w:iCs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90" w:history="1">
        <w:r w:rsidRPr="001571BA">
          <w:rPr>
            <w:rStyle w:val="a5"/>
            <w:iCs/>
            <w:noProof/>
          </w:rPr>
          <w:t xml:space="preserve">3.2. </w:t>
        </w:r>
        <w:r w:rsidRPr="001571BA">
          <w:rPr>
            <w:rStyle w:val="a5"/>
            <w:iCs/>
            <w:noProof/>
          </w:rPr>
          <w:t>功能界面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91" w:history="1">
        <w:r w:rsidRPr="001571BA">
          <w:rPr>
            <w:rStyle w:val="a5"/>
            <w:iCs/>
            <w:noProof/>
          </w:rPr>
          <w:t xml:space="preserve">3.3. </w:t>
        </w:r>
        <w:r w:rsidRPr="001571BA">
          <w:rPr>
            <w:rStyle w:val="a5"/>
            <w:iCs/>
            <w:noProof/>
          </w:rPr>
          <w:t>车辆追踪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92" w:history="1">
        <w:r w:rsidRPr="001571BA">
          <w:rPr>
            <w:rStyle w:val="a5"/>
            <w:iCs/>
            <w:noProof/>
          </w:rPr>
          <w:t xml:space="preserve">3.4. </w:t>
        </w:r>
        <w:r w:rsidRPr="001571BA">
          <w:rPr>
            <w:rStyle w:val="a5"/>
            <w:iCs/>
            <w:noProof/>
          </w:rPr>
          <w:t>行车记录查询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6C89" w:rsidRDefault="00916C89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85693" w:history="1">
        <w:r w:rsidRPr="001571BA">
          <w:rPr>
            <w:rStyle w:val="a5"/>
            <w:iCs/>
            <w:noProof/>
          </w:rPr>
          <w:t xml:space="preserve">3.5. </w:t>
        </w:r>
        <w:r w:rsidRPr="001571BA">
          <w:rPr>
            <w:rStyle w:val="a5"/>
            <w:iCs/>
            <w:noProof/>
          </w:rPr>
          <w:t>套牌稽查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_Toc467185693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37B1" w:rsidRPr="000D31C2" w:rsidRDefault="00CB4AD2">
      <w:pPr>
        <w:pStyle w:val="1"/>
        <w:spacing w:before="175" w:after="175"/>
        <w:rPr>
          <w:color w:val="000000"/>
        </w:rPr>
      </w:pPr>
      <w:r w:rsidRPr="000D31C2">
        <w:rPr>
          <w:color w:val="000000"/>
        </w:rPr>
        <w:fldChar w:fldCharType="end"/>
      </w:r>
      <w:r w:rsidRPr="000D31C2">
        <w:rPr>
          <w:color w:val="000000"/>
        </w:rPr>
        <w:br w:type="page"/>
      </w:r>
      <w:bookmarkStart w:id="0" w:name="_Toc15898327"/>
      <w:bookmarkStart w:id="1" w:name="_Toc16478129"/>
      <w:bookmarkStart w:id="2" w:name="_Toc467185682"/>
      <w:r w:rsidRPr="000D31C2">
        <w:rPr>
          <w:color w:val="000000"/>
        </w:rPr>
        <w:lastRenderedPageBreak/>
        <w:t xml:space="preserve">0. </w:t>
      </w:r>
      <w:r w:rsidRPr="000D31C2">
        <w:rPr>
          <w:color w:val="000000"/>
        </w:rPr>
        <w:t>文档介绍</w:t>
      </w:r>
      <w:bookmarkEnd w:id="0"/>
      <w:bookmarkEnd w:id="1"/>
      <w:bookmarkEnd w:id="2"/>
    </w:p>
    <w:p w:rsidR="00BF37B1" w:rsidRPr="000D31C2" w:rsidRDefault="00CB4AD2">
      <w:pPr>
        <w:pStyle w:val="2"/>
        <w:rPr>
          <w:rFonts w:ascii="Times New Roman" w:hAnsi="Times New Roman"/>
          <w:color w:val="000000"/>
        </w:rPr>
      </w:pPr>
      <w:bookmarkStart w:id="3" w:name="_Toc15786742"/>
      <w:bookmarkStart w:id="4" w:name="_Toc15898328"/>
      <w:bookmarkStart w:id="5" w:name="_Toc16478130"/>
      <w:bookmarkStart w:id="6" w:name="_Toc467185683"/>
      <w:r w:rsidRPr="000D31C2">
        <w:rPr>
          <w:rFonts w:ascii="Times New Roman" w:hAnsi="Times New Roman"/>
          <w:color w:val="000000"/>
        </w:rPr>
        <w:t xml:space="preserve">0.1 </w:t>
      </w:r>
      <w:r w:rsidRPr="000D31C2">
        <w:rPr>
          <w:rFonts w:ascii="Times New Roman" w:hAnsi="Times New Roman"/>
          <w:color w:val="000000"/>
        </w:rPr>
        <w:t>文档目的</w:t>
      </w:r>
      <w:bookmarkEnd w:id="3"/>
      <w:bookmarkEnd w:id="4"/>
      <w:bookmarkEnd w:id="5"/>
      <w:bookmarkEnd w:id="6"/>
    </w:p>
    <w:p w:rsidR="00BF37B1" w:rsidRPr="000D31C2" w:rsidRDefault="00050CA6">
      <w:pPr>
        <w:rPr>
          <w:iCs/>
          <w:color w:val="000000"/>
        </w:rPr>
      </w:pPr>
      <w:r w:rsidRPr="000D31C2">
        <w:rPr>
          <w:iCs/>
          <w:color w:val="000000"/>
        </w:rPr>
        <w:t>本文档给出项目的用户界面设计，规范界面风格，确定交互方式。</w:t>
      </w:r>
    </w:p>
    <w:p w:rsidR="00BF37B1" w:rsidRPr="000D31C2" w:rsidRDefault="00CB4AD2">
      <w:pPr>
        <w:pStyle w:val="2"/>
        <w:rPr>
          <w:rFonts w:ascii="Times New Roman" w:hAnsi="Times New Roman"/>
          <w:color w:val="000000"/>
        </w:rPr>
      </w:pPr>
      <w:bookmarkStart w:id="7" w:name="_Toc15786743"/>
      <w:bookmarkStart w:id="8" w:name="_Toc15898329"/>
      <w:bookmarkStart w:id="9" w:name="_Toc16478131"/>
      <w:bookmarkStart w:id="10" w:name="_Toc467185684"/>
      <w:r w:rsidRPr="000D31C2">
        <w:rPr>
          <w:rFonts w:ascii="Times New Roman" w:hAnsi="Times New Roman"/>
          <w:color w:val="000000"/>
        </w:rPr>
        <w:t xml:space="preserve">0.2 </w:t>
      </w:r>
      <w:r w:rsidRPr="000D31C2">
        <w:rPr>
          <w:rFonts w:ascii="Times New Roman" w:hAnsi="Times New Roman"/>
          <w:color w:val="000000"/>
        </w:rPr>
        <w:t>文档范围</w:t>
      </w:r>
      <w:bookmarkEnd w:id="7"/>
      <w:bookmarkEnd w:id="8"/>
      <w:bookmarkEnd w:id="9"/>
      <w:bookmarkEnd w:id="10"/>
    </w:p>
    <w:p w:rsidR="00BF37B1" w:rsidRPr="000D31C2" w:rsidRDefault="00050CA6">
      <w:pPr>
        <w:rPr>
          <w:iCs/>
          <w:color w:val="000000"/>
        </w:rPr>
      </w:pPr>
      <w:r w:rsidRPr="000D31C2">
        <w:rPr>
          <w:iCs/>
          <w:color w:val="000000"/>
        </w:rPr>
        <w:t>本文档描述了项目的用户界面设计，包括界面规范、界面关系、界面设计、界面资源。</w:t>
      </w:r>
    </w:p>
    <w:p w:rsidR="00BF37B1" w:rsidRPr="000D31C2" w:rsidRDefault="00CB4AD2">
      <w:pPr>
        <w:pStyle w:val="2"/>
        <w:rPr>
          <w:rFonts w:ascii="Times New Roman" w:hAnsi="Times New Roman"/>
          <w:color w:val="000000"/>
        </w:rPr>
      </w:pPr>
      <w:bookmarkStart w:id="11" w:name="_Toc15786744"/>
      <w:bookmarkStart w:id="12" w:name="_Toc15898330"/>
      <w:bookmarkStart w:id="13" w:name="_Toc16478132"/>
      <w:bookmarkStart w:id="14" w:name="_Toc467185685"/>
      <w:r w:rsidRPr="000D31C2">
        <w:rPr>
          <w:rFonts w:ascii="Times New Roman" w:hAnsi="Times New Roman"/>
          <w:color w:val="000000"/>
        </w:rPr>
        <w:t xml:space="preserve">0.3 </w:t>
      </w:r>
      <w:r w:rsidRPr="000D31C2">
        <w:rPr>
          <w:rFonts w:ascii="Times New Roman" w:hAnsi="Times New Roman"/>
          <w:color w:val="000000"/>
        </w:rPr>
        <w:t>读者对象</w:t>
      </w:r>
      <w:bookmarkEnd w:id="11"/>
      <w:bookmarkEnd w:id="12"/>
      <w:bookmarkEnd w:id="13"/>
      <w:bookmarkEnd w:id="14"/>
    </w:p>
    <w:p w:rsidR="00BF37B1" w:rsidRPr="000D31C2" w:rsidRDefault="00050CA6">
      <w:pPr>
        <w:rPr>
          <w:iCs/>
          <w:color w:val="000000"/>
        </w:rPr>
      </w:pPr>
      <w:r w:rsidRPr="000D31C2">
        <w:rPr>
          <w:iCs/>
          <w:color w:val="000000"/>
        </w:rPr>
        <w:t>供用户、需求分析人员、系统设计人员、开发人员、测试人员阅读使用。</w:t>
      </w:r>
    </w:p>
    <w:p w:rsidR="00BF37B1" w:rsidRPr="000D31C2" w:rsidRDefault="00BF37B1">
      <w:pPr>
        <w:rPr>
          <w:color w:val="000000"/>
        </w:rPr>
      </w:pPr>
      <w:bookmarkStart w:id="15" w:name="_GoBack"/>
      <w:bookmarkEnd w:id="15"/>
    </w:p>
    <w:p w:rsidR="00BF37B1" w:rsidRPr="000D31C2" w:rsidRDefault="00CB4AD2">
      <w:pPr>
        <w:pStyle w:val="1"/>
        <w:pageBreakBefore/>
        <w:spacing w:before="175" w:after="175"/>
        <w:rPr>
          <w:color w:val="000000"/>
        </w:rPr>
      </w:pPr>
      <w:bookmarkStart w:id="16" w:name="_Toc467185686"/>
      <w:r w:rsidRPr="000D31C2">
        <w:rPr>
          <w:color w:val="000000"/>
        </w:rPr>
        <w:lastRenderedPageBreak/>
        <w:t xml:space="preserve">1. </w:t>
      </w:r>
      <w:r w:rsidRPr="000D31C2">
        <w:rPr>
          <w:color w:val="000000"/>
        </w:rPr>
        <w:t>应当遵循的界面设计规范</w:t>
      </w:r>
      <w:bookmarkEnd w:id="16"/>
    </w:p>
    <w:p w:rsidR="00463AA3" w:rsidRPr="000D31C2" w:rsidRDefault="009467ED">
      <w:pPr>
        <w:rPr>
          <w:bCs/>
          <w:iCs/>
          <w:color w:val="000000"/>
        </w:rPr>
      </w:pPr>
      <w:r w:rsidRPr="000D31C2">
        <w:rPr>
          <w:bCs/>
          <w:iCs/>
          <w:color w:val="000000"/>
        </w:rPr>
        <w:t>遵循</w:t>
      </w:r>
      <w:r w:rsidRPr="000D31C2">
        <w:rPr>
          <w:bCs/>
          <w:iCs/>
          <w:color w:val="000000"/>
        </w:rPr>
        <w:t>Google</w:t>
      </w:r>
      <w:r w:rsidRPr="000D31C2">
        <w:rPr>
          <w:bCs/>
          <w:iCs/>
          <w:color w:val="000000"/>
        </w:rPr>
        <w:t>的</w:t>
      </w:r>
      <w:r w:rsidRPr="000D31C2">
        <w:rPr>
          <w:bCs/>
          <w:iCs/>
          <w:color w:val="000000"/>
        </w:rPr>
        <w:t>Material Design</w:t>
      </w:r>
      <w:r w:rsidRPr="000D31C2">
        <w:rPr>
          <w:bCs/>
          <w:iCs/>
          <w:color w:val="000000"/>
        </w:rPr>
        <w:t>语言</w:t>
      </w:r>
      <w:r w:rsidR="00463AA3" w:rsidRPr="000D31C2">
        <w:rPr>
          <w:bCs/>
          <w:iCs/>
          <w:color w:val="000000"/>
        </w:rPr>
        <w:t>。</w:t>
      </w:r>
    </w:p>
    <w:p w:rsidR="00BF37B1" w:rsidRPr="000D31C2" w:rsidRDefault="00CB4AD2" w:rsidP="00CF7E6E">
      <w:pPr>
        <w:pStyle w:val="1"/>
        <w:spacing w:before="175" w:after="175"/>
        <w:rPr>
          <w:color w:val="000000"/>
        </w:rPr>
      </w:pPr>
      <w:bookmarkStart w:id="17" w:name="_Toc467185687"/>
      <w:r w:rsidRPr="000D31C2">
        <w:rPr>
          <w:color w:val="000000"/>
        </w:rPr>
        <w:t xml:space="preserve">2. </w:t>
      </w:r>
      <w:r w:rsidRPr="000D31C2">
        <w:rPr>
          <w:color w:val="000000"/>
        </w:rPr>
        <w:t>界面的关系图和工作流程图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5097"/>
      </w:tblGrid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编号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名称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说明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01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登录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输入用户名、密码以登录</w:t>
            </w:r>
          </w:p>
        </w:tc>
      </w:tr>
      <w:tr w:rsidR="00A01968" w:rsidRPr="000D31C2" w:rsidTr="00A01968">
        <w:tc>
          <w:tcPr>
            <w:tcW w:w="1129" w:type="dxa"/>
          </w:tcPr>
          <w:p w:rsidR="00A01968" w:rsidRPr="000D31C2" w:rsidRDefault="00CF7E6E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02</w:t>
            </w:r>
          </w:p>
        </w:tc>
        <w:tc>
          <w:tcPr>
            <w:tcW w:w="2268" w:type="dxa"/>
          </w:tcPr>
          <w:p w:rsidR="00A01968" w:rsidRPr="000D31C2" w:rsidRDefault="00CF7E6E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功能界面</w:t>
            </w:r>
          </w:p>
        </w:tc>
        <w:tc>
          <w:tcPr>
            <w:tcW w:w="5097" w:type="dxa"/>
          </w:tcPr>
          <w:p w:rsidR="00A01968" w:rsidRPr="000D31C2" w:rsidRDefault="00A01968">
            <w:pPr>
              <w:rPr>
                <w:iCs/>
                <w:color w:val="000000"/>
              </w:rPr>
            </w:pP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3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车辆追踪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输入车牌号、时间段以检索，显示路径表格及路径图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4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行车记录查询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输入摄像头号或卡口号，以及时间段以检索，显示路径表格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5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套牌稽查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输入时间段以稽查，显示</w:t>
            </w:r>
            <w:r w:rsidR="00A01968" w:rsidRPr="000D31C2">
              <w:rPr>
                <w:iCs/>
                <w:color w:val="000000"/>
              </w:rPr>
              <w:t>套牌车辆表格，选中后显示路径表格及路径图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6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黑名单</w:t>
            </w:r>
          </w:p>
        </w:tc>
        <w:tc>
          <w:tcPr>
            <w:tcW w:w="5097" w:type="dxa"/>
          </w:tcPr>
          <w:p w:rsidR="00463AA3" w:rsidRPr="000D31C2" w:rsidRDefault="00A01968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显示历史套牌</w:t>
            </w:r>
          </w:p>
        </w:tc>
      </w:tr>
      <w:tr w:rsidR="00463AA3" w:rsidRPr="000D31C2" w:rsidTr="00A01968">
        <w:tc>
          <w:tcPr>
            <w:tcW w:w="1129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0</w:t>
            </w:r>
            <w:r w:rsidR="00CF7E6E" w:rsidRPr="000D31C2">
              <w:rPr>
                <w:iCs/>
                <w:color w:val="000000"/>
              </w:rPr>
              <w:t>7</w:t>
            </w:r>
          </w:p>
        </w:tc>
        <w:tc>
          <w:tcPr>
            <w:tcW w:w="2268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  <w:r w:rsidRPr="000D31C2">
              <w:rPr>
                <w:iCs/>
                <w:color w:val="000000"/>
              </w:rPr>
              <w:t>帮助</w:t>
            </w:r>
          </w:p>
        </w:tc>
        <w:tc>
          <w:tcPr>
            <w:tcW w:w="5097" w:type="dxa"/>
          </w:tcPr>
          <w:p w:rsidR="00463AA3" w:rsidRPr="000D31C2" w:rsidRDefault="00463AA3">
            <w:pPr>
              <w:rPr>
                <w:iCs/>
                <w:color w:val="000000"/>
              </w:rPr>
            </w:pPr>
          </w:p>
        </w:tc>
      </w:tr>
    </w:tbl>
    <w:p w:rsidR="00BF37B1" w:rsidRPr="000D31C2" w:rsidRDefault="00484A41">
      <w:pPr>
        <w:rPr>
          <w:iCs/>
          <w:color w:val="000000"/>
        </w:rPr>
      </w:pPr>
      <w:r>
        <w:rPr>
          <w:iCs/>
          <w:color w:val="000000"/>
        </w:rPr>
        <w:object w:dxaOrig="7489" w:dyaOrig="3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98.75pt" o:ole="">
            <v:imagedata r:id="rId8" o:title=""/>
          </v:shape>
          <o:OLEObject Type="Embed" ProgID="Visio.Drawing.15" ShapeID="_x0000_i1025" DrawAspect="Content" ObjectID="_1540927531" r:id="rId9"/>
        </w:object>
      </w:r>
    </w:p>
    <w:p w:rsidR="00BF37B1" w:rsidRPr="000D31C2" w:rsidRDefault="00CB4AD2">
      <w:pPr>
        <w:pStyle w:val="1"/>
        <w:spacing w:before="175" w:after="175"/>
        <w:rPr>
          <w:b w:val="0"/>
          <w:bCs/>
          <w:i/>
          <w:iCs/>
          <w:color w:val="000000"/>
        </w:rPr>
      </w:pPr>
      <w:bookmarkStart w:id="18" w:name="_Toc467185688"/>
      <w:r w:rsidRPr="000D31C2">
        <w:rPr>
          <w:color w:val="000000"/>
        </w:rPr>
        <w:lastRenderedPageBreak/>
        <w:t xml:space="preserve">3. </w:t>
      </w:r>
      <w:r w:rsidRPr="000D31C2">
        <w:rPr>
          <w:color w:val="000000"/>
        </w:rPr>
        <w:t>界面</w:t>
      </w:r>
      <w:r w:rsidR="004D39D1">
        <w:rPr>
          <w:rFonts w:hint="eastAsia"/>
          <w:color w:val="000000"/>
        </w:rPr>
        <w:t>设计</w:t>
      </w:r>
      <w:bookmarkEnd w:id="18"/>
    </w:p>
    <w:p w:rsidR="00BF37B1" w:rsidRDefault="00D25469" w:rsidP="006D1FA0">
      <w:pPr>
        <w:pStyle w:val="2"/>
        <w:rPr>
          <w:iCs/>
          <w:color w:val="000000"/>
        </w:rPr>
      </w:pPr>
      <w:bookmarkStart w:id="19" w:name="_Toc467185689"/>
      <w:r>
        <w:rPr>
          <w:rFonts w:hint="eastAsia"/>
          <w:iCs/>
          <w:color w:val="000000"/>
        </w:rPr>
        <w:t>3.1.</w:t>
      </w:r>
      <w:r>
        <w:rPr>
          <w:iCs/>
          <w:color w:val="000000"/>
        </w:rPr>
        <w:t xml:space="preserve"> </w:t>
      </w:r>
      <w:r>
        <w:rPr>
          <w:rFonts w:hint="eastAsia"/>
          <w:iCs/>
          <w:color w:val="000000"/>
        </w:rPr>
        <w:t>登录</w:t>
      </w:r>
      <w:bookmarkEnd w:id="19"/>
    </w:p>
    <w:p w:rsidR="002F0938" w:rsidRDefault="002F0938">
      <w:pPr>
        <w:rPr>
          <w:rFonts w:hint="eastAsia"/>
          <w:iCs/>
          <w:color w:val="000000"/>
        </w:rPr>
      </w:pPr>
      <w:r>
        <w:rPr>
          <w:rFonts w:hint="eastAsia"/>
          <w:iCs/>
          <w:noProof/>
          <w:color w:val="000000"/>
        </w:rPr>
        <w:drawing>
          <wp:inline distT="0" distB="0" distL="0" distR="0">
            <wp:extent cx="5400040" cy="3945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录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69" w:rsidRDefault="00D25469" w:rsidP="006D1FA0">
      <w:pPr>
        <w:pStyle w:val="2"/>
        <w:rPr>
          <w:iCs/>
          <w:color w:val="000000"/>
        </w:rPr>
      </w:pPr>
      <w:bookmarkStart w:id="20" w:name="_Toc467185690"/>
      <w:r>
        <w:rPr>
          <w:rFonts w:hint="eastAsia"/>
          <w:iCs/>
          <w:color w:val="000000"/>
        </w:rPr>
        <w:lastRenderedPageBreak/>
        <w:t>3.2.</w:t>
      </w:r>
      <w:r>
        <w:rPr>
          <w:iCs/>
          <w:color w:val="000000"/>
        </w:rPr>
        <w:t xml:space="preserve"> </w:t>
      </w:r>
      <w:r>
        <w:rPr>
          <w:rFonts w:hint="eastAsia"/>
          <w:iCs/>
          <w:color w:val="000000"/>
        </w:rPr>
        <w:t>功能界面</w:t>
      </w:r>
      <w:bookmarkEnd w:id="20"/>
    </w:p>
    <w:p w:rsidR="002F0938" w:rsidRDefault="006D1FA0">
      <w:pPr>
        <w:rPr>
          <w:rFonts w:hint="eastAsia"/>
          <w:iCs/>
          <w:color w:val="000000"/>
        </w:rPr>
      </w:pPr>
      <w:r>
        <w:rPr>
          <w:rFonts w:hint="eastAsia"/>
          <w:iCs/>
          <w:noProof/>
          <w:color w:val="000000"/>
        </w:rPr>
        <w:drawing>
          <wp:inline distT="0" distB="0" distL="0" distR="0">
            <wp:extent cx="5400040" cy="3955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界面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69" w:rsidRDefault="00D25469" w:rsidP="006D1FA0">
      <w:pPr>
        <w:pStyle w:val="2"/>
        <w:rPr>
          <w:iCs/>
          <w:color w:val="000000"/>
        </w:rPr>
      </w:pPr>
      <w:bookmarkStart w:id="21" w:name="_Toc467185691"/>
      <w:r>
        <w:rPr>
          <w:rFonts w:hint="eastAsia"/>
          <w:iCs/>
          <w:color w:val="000000"/>
        </w:rPr>
        <w:lastRenderedPageBreak/>
        <w:t>3.3.</w:t>
      </w:r>
      <w:r>
        <w:rPr>
          <w:iCs/>
          <w:color w:val="000000"/>
        </w:rPr>
        <w:t xml:space="preserve"> </w:t>
      </w:r>
      <w:r>
        <w:rPr>
          <w:rFonts w:hint="eastAsia"/>
          <w:iCs/>
          <w:color w:val="000000"/>
        </w:rPr>
        <w:t>车辆追踪</w:t>
      </w:r>
      <w:bookmarkEnd w:id="21"/>
    </w:p>
    <w:p w:rsidR="002F0938" w:rsidRDefault="006D1FA0">
      <w:pPr>
        <w:rPr>
          <w:rFonts w:hint="eastAsia"/>
          <w:iCs/>
          <w:color w:val="000000"/>
        </w:rPr>
      </w:pPr>
      <w:r>
        <w:rPr>
          <w:rFonts w:hint="eastAsia"/>
          <w:iCs/>
          <w:noProof/>
          <w:color w:val="000000"/>
        </w:rPr>
        <w:drawing>
          <wp:inline distT="0" distB="0" distL="0" distR="0">
            <wp:extent cx="5400040" cy="42094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跟踪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69" w:rsidRDefault="00D25469" w:rsidP="006D1FA0">
      <w:pPr>
        <w:pStyle w:val="2"/>
        <w:rPr>
          <w:iCs/>
          <w:color w:val="000000"/>
        </w:rPr>
      </w:pPr>
      <w:bookmarkStart w:id="22" w:name="_Toc467185692"/>
      <w:r>
        <w:rPr>
          <w:rFonts w:hint="eastAsia"/>
          <w:iCs/>
          <w:color w:val="000000"/>
        </w:rPr>
        <w:lastRenderedPageBreak/>
        <w:t>3.4.</w:t>
      </w:r>
      <w:r>
        <w:rPr>
          <w:iCs/>
          <w:color w:val="000000"/>
        </w:rPr>
        <w:t xml:space="preserve"> </w:t>
      </w:r>
      <w:r>
        <w:rPr>
          <w:rFonts w:hint="eastAsia"/>
          <w:iCs/>
          <w:color w:val="000000"/>
        </w:rPr>
        <w:t>行车记录查询</w:t>
      </w:r>
      <w:bookmarkEnd w:id="22"/>
    </w:p>
    <w:p w:rsidR="002F0938" w:rsidRDefault="006D1FA0">
      <w:pPr>
        <w:rPr>
          <w:rFonts w:hint="eastAsia"/>
          <w:iCs/>
          <w:color w:val="000000"/>
        </w:rPr>
      </w:pPr>
      <w:r>
        <w:rPr>
          <w:rFonts w:hint="eastAsia"/>
          <w:iCs/>
          <w:noProof/>
          <w:color w:val="000000"/>
        </w:rPr>
        <w:drawing>
          <wp:inline distT="0" distB="0" distL="0" distR="0">
            <wp:extent cx="5400040" cy="42208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行车记录查询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69" w:rsidRDefault="00D25469" w:rsidP="006D1FA0">
      <w:pPr>
        <w:pStyle w:val="2"/>
        <w:rPr>
          <w:iCs/>
          <w:color w:val="000000"/>
        </w:rPr>
      </w:pPr>
      <w:bookmarkStart w:id="23" w:name="_Toc467185693"/>
      <w:r>
        <w:rPr>
          <w:rFonts w:hint="eastAsia"/>
          <w:iCs/>
          <w:color w:val="000000"/>
        </w:rPr>
        <w:lastRenderedPageBreak/>
        <w:t>3.5.</w:t>
      </w:r>
      <w:r>
        <w:rPr>
          <w:iCs/>
          <w:color w:val="000000"/>
        </w:rPr>
        <w:t xml:space="preserve"> </w:t>
      </w:r>
      <w:r>
        <w:rPr>
          <w:rFonts w:hint="eastAsia"/>
          <w:iCs/>
          <w:color w:val="000000"/>
        </w:rPr>
        <w:t>套牌稽查</w:t>
      </w:r>
      <w:bookmarkEnd w:id="23"/>
    </w:p>
    <w:p w:rsidR="00CB4AD2" w:rsidRPr="006D1FA0" w:rsidRDefault="006D1FA0" w:rsidP="006D1FA0">
      <w:pPr>
        <w:rPr>
          <w:rFonts w:hint="eastAsia"/>
          <w:iCs/>
          <w:color w:val="000000"/>
        </w:rPr>
      </w:pPr>
      <w:r>
        <w:rPr>
          <w:rFonts w:hint="eastAsia"/>
          <w:iCs/>
          <w:noProof/>
          <w:color w:val="000000"/>
        </w:rPr>
        <w:drawing>
          <wp:inline distT="0" distB="0" distL="0" distR="0">
            <wp:extent cx="5400040" cy="42208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稽查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AD2" w:rsidRPr="006D1FA0">
      <w:headerReference w:type="default" r:id="rId15"/>
      <w:footerReference w:type="default" r:id="rId16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88E" w:rsidRDefault="0032588E">
      <w:r>
        <w:separator/>
      </w:r>
    </w:p>
  </w:endnote>
  <w:endnote w:type="continuationSeparator" w:id="0">
    <w:p w:rsidR="0032588E" w:rsidRDefault="0032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BF37B1">
      <w:tc>
        <w:tcPr>
          <w:tcW w:w="4643" w:type="dxa"/>
        </w:tcPr>
        <w:p w:rsidR="00BF37B1" w:rsidRDefault="00BF37B1">
          <w:pPr>
            <w:pStyle w:val="a4"/>
          </w:pPr>
        </w:p>
      </w:tc>
      <w:tc>
        <w:tcPr>
          <w:tcW w:w="4643" w:type="dxa"/>
        </w:tcPr>
        <w:p w:rsidR="00BF37B1" w:rsidRDefault="00CB4AD2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916C89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916C89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</w:p>
      </w:tc>
    </w:tr>
  </w:tbl>
  <w:p w:rsidR="00BF37B1" w:rsidRDefault="00BF37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88E" w:rsidRDefault="0032588E">
      <w:r>
        <w:separator/>
      </w:r>
    </w:p>
  </w:footnote>
  <w:footnote w:type="continuationSeparator" w:id="0">
    <w:p w:rsidR="0032588E" w:rsidRDefault="00325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7B1" w:rsidRDefault="00FB207D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用户界面设计报告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0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5"/>
  </w:num>
  <w:num w:numId="6">
    <w:abstractNumId w:val="11"/>
  </w:num>
  <w:num w:numId="7">
    <w:abstractNumId w:val="5"/>
  </w:num>
  <w:num w:numId="8">
    <w:abstractNumId w:val="8"/>
  </w:num>
  <w:num w:numId="9">
    <w:abstractNumId w:val="18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17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  <w:num w:numId="19">
    <w:abstractNumId w:val="6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DF"/>
    <w:rsid w:val="00050CA6"/>
    <w:rsid w:val="000D31C2"/>
    <w:rsid w:val="002F0938"/>
    <w:rsid w:val="0032588E"/>
    <w:rsid w:val="003647AA"/>
    <w:rsid w:val="00463AA3"/>
    <w:rsid w:val="00484A41"/>
    <w:rsid w:val="004D39D1"/>
    <w:rsid w:val="006D1FA0"/>
    <w:rsid w:val="006F7FDF"/>
    <w:rsid w:val="00916C89"/>
    <w:rsid w:val="009467ED"/>
    <w:rsid w:val="00A01968"/>
    <w:rsid w:val="00BF37B1"/>
    <w:rsid w:val="00C6438D"/>
    <w:rsid w:val="00CB4AD2"/>
    <w:rsid w:val="00CF7E6E"/>
    <w:rsid w:val="00D25469"/>
    <w:rsid w:val="00F818FB"/>
    <w:rsid w:val="00FB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ED054"/>
  <w15:chartTrackingRefBased/>
  <w15:docId w15:val="{EFA1DFAA-EDEF-49AE-9D65-A2A64B0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463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5734-A9D5-45EF-B00A-438DC190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1629</CharactersWithSpaces>
  <SharedDoc>false</SharedDoc>
  <HLinks>
    <vt:vector size="84" baseType="variant"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_Toc16478476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_Toc16478475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_Toc16478474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_Toc16478473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_Toc16478472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_Toc16478471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_Toc16478470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_Toc16478469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_Toc16478468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_Toc16478467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_Toc16478466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_Toc16478465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_Toc16478464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13</cp:revision>
  <cp:lastPrinted>2001-08-09T04:38:00Z</cp:lastPrinted>
  <dcterms:created xsi:type="dcterms:W3CDTF">2016-11-16T14:41:00Z</dcterms:created>
  <dcterms:modified xsi:type="dcterms:W3CDTF">2016-11-17T14:39:00Z</dcterms:modified>
</cp:coreProperties>
</file>