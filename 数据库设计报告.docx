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5F7290">
      <w:pPr>
        <w:rPr>
          <w:color w:val="000000"/>
        </w:rPr>
      </w:pPr>
      <w:bookmarkStart w:id="0" w:name="_GoBack"/>
      <w:bookmarkEnd w:id="0"/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111125</wp:posOffset>
                </wp:positionV>
                <wp:extent cx="1422400" cy="555625"/>
                <wp:effectExtent l="13335" t="11430" r="12065" b="13970"/>
                <wp:wrapNone/>
                <wp:docPr id="2" name="Text Box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2400" cy="555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843608"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机构图标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0" o:spid="_x0000_s1026" type="#_x0000_t202" style="position:absolute;left:0;text-align:left;margin-left:0;margin-top:8.75pt;width:112pt;height:43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">
                <v:stroke dashstyle="1 1" endcap="round"/>
                <v:textbox>
                  <w:txbxContent>
                    <w:p w:rsidR="00000000" w:rsidRDefault="00843608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机构图标</w:t>
                      </w:r>
                    </w:p>
                  </w:txbxContent>
                </v:textbox>
              </v:shape>
            </w:pict>
          </mc:Fallback>
        </mc:AlternateContent>
      </w:r>
    </w:p>
    <w:p w:rsidR="00000000" w:rsidRDefault="00843608">
      <w:pPr>
        <w:rPr>
          <w:color w:val="000000"/>
        </w:rPr>
      </w:pPr>
    </w:p>
    <w:p w:rsidR="00000000" w:rsidRDefault="00843608">
      <w:pPr>
        <w:rPr>
          <w:color w:val="000000"/>
        </w:rPr>
      </w:pPr>
    </w:p>
    <w:p w:rsidR="00000000" w:rsidRDefault="00843608">
      <w:pPr>
        <w:rPr>
          <w:color w:val="000000"/>
        </w:rPr>
      </w:pPr>
    </w:p>
    <w:p w:rsidR="00000000" w:rsidRDefault="00843608">
      <w:pPr>
        <w:rPr>
          <w:color w:val="000000"/>
        </w:rPr>
      </w:pPr>
    </w:p>
    <w:p w:rsidR="00000000" w:rsidRDefault="00843608">
      <w:pPr>
        <w:pStyle w:val="Normal0"/>
        <w:spacing w:after="120"/>
        <w:rPr>
          <w:b/>
          <w:color w:val="000000"/>
          <w:sz w:val="52"/>
        </w:rPr>
      </w:pPr>
    </w:p>
    <w:p w:rsidR="00000000" w:rsidRDefault="00843608">
      <w:pPr>
        <w:pStyle w:val="Normal0"/>
        <w:spacing w:after="120"/>
        <w:jc w:val="center"/>
        <w:rPr>
          <w:rFonts w:hint="eastAsia"/>
          <w:color w:val="000000"/>
          <w:sz w:val="44"/>
          <w:lang w:eastAsia="zh-CN"/>
        </w:rPr>
      </w:pPr>
      <w:r>
        <w:rPr>
          <w:color w:val="000000"/>
          <w:sz w:val="44"/>
          <w:lang w:eastAsia="zh-CN"/>
        </w:rPr>
        <w:t>{</w:t>
      </w:r>
      <w:r>
        <w:rPr>
          <w:rFonts w:hint="eastAsia"/>
          <w:color w:val="000000"/>
          <w:sz w:val="44"/>
          <w:lang w:eastAsia="zh-CN"/>
        </w:rPr>
        <w:t xml:space="preserve"> </w:t>
      </w:r>
      <w:r>
        <w:rPr>
          <w:rFonts w:hint="eastAsia"/>
          <w:color w:val="000000"/>
          <w:sz w:val="44"/>
          <w:lang w:eastAsia="zh-CN"/>
        </w:rPr>
        <w:t>项目名称</w:t>
      </w:r>
      <w:r>
        <w:rPr>
          <w:rFonts w:hint="eastAsia"/>
          <w:color w:val="000000"/>
          <w:sz w:val="44"/>
          <w:lang w:eastAsia="zh-CN"/>
        </w:rPr>
        <w:t xml:space="preserve"> </w:t>
      </w:r>
      <w:r>
        <w:rPr>
          <w:color w:val="000000"/>
          <w:sz w:val="44"/>
          <w:lang w:eastAsia="zh-CN"/>
        </w:rPr>
        <w:t>}</w:t>
      </w:r>
    </w:p>
    <w:p w:rsidR="00000000" w:rsidRDefault="00843608">
      <w:pPr>
        <w:pStyle w:val="Normal0"/>
        <w:spacing w:after="120"/>
        <w:jc w:val="center"/>
        <w:rPr>
          <w:rFonts w:hint="eastAsia"/>
          <w:color w:val="000000"/>
          <w:sz w:val="28"/>
          <w:lang w:eastAsia="zh-CN"/>
        </w:rPr>
      </w:pPr>
    </w:p>
    <w:p w:rsidR="00000000" w:rsidRDefault="00843608">
      <w:pPr>
        <w:pStyle w:val="Normal0"/>
        <w:spacing w:after="120"/>
        <w:jc w:val="center"/>
        <w:rPr>
          <w:rFonts w:hint="eastAsia"/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数据库设计报告</w:t>
      </w:r>
    </w:p>
    <w:p w:rsidR="00000000" w:rsidRDefault="00843608">
      <w:pPr>
        <w:rPr>
          <w:color w:val="000000"/>
        </w:rPr>
      </w:pPr>
    </w:p>
    <w:p w:rsidR="00000000" w:rsidRDefault="00843608">
      <w:pPr>
        <w:rPr>
          <w:rFonts w:hint="eastAsia"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4"/>
        <w:gridCol w:w="1318"/>
        <w:gridCol w:w="456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19"/>
        </w:trPr>
        <w:tc>
          <w:tcPr>
            <w:tcW w:w="2684" w:type="dxa"/>
            <w:vMerge w:val="restart"/>
          </w:tcPr>
          <w:p w:rsidR="00000000" w:rsidRDefault="00843608">
            <w:pPr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文件状态：</w:t>
            </w:r>
          </w:p>
          <w:p w:rsidR="00000000" w:rsidRDefault="00843608">
            <w:pPr>
              <w:ind w:firstLineChars="100" w:firstLine="224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</w:t>
            </w:r>
            <w:r>
              <w:rPr>
                <w:rFonts w:ascii="宋体" w:hAnsi="宋体" w:hint="eastAsia"/>
                <w:color w:val="000000"/>
              </w:rPr>
              <w:t>√</w:t>
            </w:r>
            <w:r>
              <w:rPr>
                <w:rFonts w:ascii="宋体" w:hAnsi="宋体" w:hint="eastAsia"/>
                <w:color w:val="000000"/>
              </w:rPr>
              <w:t xml:space="preserve">] </w:t>
            </w:r>
            <w:r>
              <w:rPr>
                <w:rFonts w:ascii="宋体" w:hAnsi="宋体" w:hint="eastAsia"/>
                <w:color w:val="000000"/>
              </w:rPr>
              <w:t>草稿</w:t>
            </w:r>
          </w:p>
          <w:p w:rsidR="00000000" w:rsidRDefault="00843608">
            <w:pPr>
              <w:ind w:firstLineChars="100" w:firstLine="224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 xml:space="preserve">[  ] </w:t>
            </w:r>
            <w:r>
              <w:rPr>
                <w:rFonts w:ascii="宋体" w:hAnsi="宋体" w:hint="eastAsia"/>
                <w:color w:val="000000"/>
              </w:rPr>
              <w:t>正式发布</w:t>
            </w:r>
          </w:p>
          <w:p w:rsidR="00000000" w:rsidRDefault="00843608">
            <w:pPr>
              <w:ind w:firstLineChars="100" w:firstLine="224"/>
              <w:rPr>
                <w:rFonts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  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ascii="宋体" w:hAnsi="宋体" w:hint="eastAsia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:rsidR="00000000" w:rsidRDefault="008436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2" w:type="dxa"/>
          </w:tcPr>
          <w:p w:rsidR="00000000" w:rsidRDefault="008436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Company-Project-SD-DATABASE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19"/>
        </w:trPr>
        <w:tc>
          <w:tcPr>
            <w:tcW w:w="2684" w:type="dxa"/>
            <w:vMerge/>
          </w:tcPr>
          <w:p w:rsidR="00000000" w:rsidRDefault="00843608">
            <w:pPr>
              <w:ind w:firstLineChars="200" w:firstLine="448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000000" w:rsidRDefault="008436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2" w:type="dxa"/>
          </w:tcPr>
          <w:p w:rsidR="00000000" w:rsidRDefault="008436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X.Y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84" w:type="dxa"/>
            <w:vMerge/>
          </w:tcPr>
          <w:p w:rsidR="00000000" w:rsidRDefault="00843608">
            <w:pPr>
              <w:ind w:firstLineChars="200" w:firstLine="448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000000" w:rsidRDefault="008436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作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者：</w:t>
            </w:r>
          </w:p>
        </w:tc>
        <w:tc>
          <w:tcPr>
            <w:tcW w:w="4692" w:type="dxa"/>
          </w:tcPr>
          <w:p w:rsidR="00000000" w:rsidRDefault="00843608">
            <w:pPr>
              <w:rPr>
                <w:rFonts w:hint="eastAsia"/>
                <w:color w:val="00000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84" w:type="dxa"/>
            <w:vMerge/>
          </w:tcPr>
          <w:p w:rsidR="00000000" w:rsidRDefault="00843608">
            <w:pPr>
              <w:ind w:firstLineChars="200" w:firstLine="448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000000" w:rsidRDefault="008436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2" w:type="dxa"/>
          </w:tcPr>
          <w:p w:rsidR="00000000" w:rsidRDefault="0084360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Year-Month-Day</w:t>
            </w:r>
          </w:p>
        </w:tc>
      </w:tr>
    </w:tbl>
    <w:p w:rsidR="00000000" w:rsidRDefault="005F7290">
      <w:pPr>
        <w:rPr>
          <w:color w:val="000000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8255" t="5080" r="5715" b="13970"/>
                <wp:wrapNone/>
                <wp:docPr id="1" name="Text Box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00000" w:rsidRDefault="0084360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000000" w:rsidRDefault="00843608">
                            <w:pPr>
                              <w:pStyle w:val="a3"/>
                              <w:pBdr>
                                <w:bottom w:val="none" w:sz="0" w:space="0" w:color="auto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Company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1" o:spid="_x0000_s1027" type="#_x0000_t202" style="position:absolute;left:0;text-align:left;margin-left:5.6pt;margin-top:648.4pt;width:414.4pt;height:7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" filled="f">
                <v:stroke dashstyle="1 1" endcap="round"/>
                <v:textbox>
                  <w:txbxContent>
                    <w:p w:rsidR="00000000" w:rsidRDefault="00843608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000000" w:rsidRDefault="00843608">
                      <w:pPr>
                        <w:pStyle w:val="a3"/>
                        <w:pBdr>
                          <w:bottom w:val="none" w:sz="0" w:space="0" w:color="auto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Company Information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000000" w:rsidRDefault="00843608">
      <w:pPr>
        <w:pageBreakBefore/>
        <w:jc w:val="center"/>
        <w:rPr>
          <w:rFonts w:hint="eastAsia"/>
          <w:color w:val="000000"/>
          <w:sz w:val="28"/>
        </w:rPr>
      </w:pPr>
      <w:r>
        <w:rPr>
          <w:rFonts w:hint="eastAsia"/>
          <w:color w:val="000000"/>
          <w:sz w:val="28"/>
        </w:rPr>
        <w:lastRenderedPageBreak/>
        <w:t>版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本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历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史</w:t>
      </w:r>
    </w:p>
    <w:p w:rsidR="00000000" w:rsidRDefault="00843608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6"/>
        <w:gridCol w:w="1008"/>
        <w:gridCol w:w="1232"/>
        <w:gridCol w:w="1568"/>
        <w:gridCol w:w="323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676" w:type="dxa"/>
          </w:tcPr>
          <w:p w:rsidR="00000000" w:rsidRDefault="00843608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008" w:type="dxa"/>
          </w:tcPr>
          <w:p w:rsidR="00000000" w:rsidRDefault="00843608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232" w:type="dxa"/>
          </w:tcPr>
          <w:p w:rsidR="00000000" w:rsidRDefault="00843608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568" w:type="dxa"/>
          </w:tcPr>
          <w:p w:rsidR="00000000" w:rsidRDefault="00843608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3236" w:type="dxa"/>
          </w:tcPr>
          <w:p w:rsidR="00000000" w:rsidRDefault="00843608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676" w:type="dxa"/>
          </w:tcPr>
          <w:p w:rsidR="00000000" w:rsidRDefault="00843608">
            <w:pPr>
              <w:rPr>
                <w:rFonts w:hint="eastAsia"/>
                <w:color w:val="000000"/>
              </w:rPr>
            </w:pPr>
          </w:p>
          <w:p w:rsidR="00000000" w:rsidRDefault="00843608">
            <w:pPr>
              <w:rPr>
                <w:rFonts w:hint="eastAsia"/>
                <w:color w:val="000000"/>
              </w:rPr>
            </w:pPr>
          </w:p>
        </w:tc>
        <w:tc>
          <w:tcPr>
            <w:tcW w:w="1008" w:type="dxa"/>
          </w:tcPr>
          <w:p w:rsidR="00000000" w:rsidRDefault="00843608">
            <w:pPr>
              <w:rPr>
                <w:rFonts w:hint="eastAsia"/>
                <w:color w:val="000000"/>
              </w:rPr>
            </w:pPr>
          </w:p>
        </w:tc>
        <w:tc>
          <w:tcPr>
            <w:tcW w:w="1232" w:type="dxa"/>
          </w:tcPr>
          <w:p w:rsidR="00000000" w:rsidRDefault="00843608">
            <w:pPr>
              <w:rPr>
                <w:rFonts w:hint="eastAsia"/>
                <w:color w:val="000000"/>
              </w:rPr>
            </w:pPr>
          </w:p>
        </w:tc>
        <w:tc>
          <w:tcPr>
            <w:tcW w:w="1568" w:type="dxa"/>
          </w:tcPr>
          <w:p w:rsidR="00000000" w:rsidRDefault="00843608">
            <w:pPr>
              <w:rPr>
                <w:color w:val="000000"/>
              </w:rPr>
            </w:pPr>
          </w:p>
        </w:tc>
        <w:tc>
          <w:tcPr>
            <w:tcW w:w="3236" w:type="dxa"/>
          </w:tcPr>
          <w:p w:rsidR="00000000" w:rsidRDefault="00843608">
            <w:pPr>
              <w:rPr>
                <w:rFonts w:hint="eastAsia"/>
                <w:color w:val="00000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676" w:type="dxa"/>
          </w:tcPr>
          <w:p w:rsidR="00000000" w:rsidRDefault="00843608">
            <w:pPr>
              <w:rPr>
                <w:rFonts w:hint="eastAsia"/>
                <w:color w:val="000000"/>
              </w:rPr>
            </w:pPr>
          </w:p>
          <w:p w:rsidR="00000000" w:rsidRDefault="00843608">
            <w:pPr>
              <w:rPr>
                <w:rFonts w:hint="eastAsia"/>
                <w:color w:val="000000"/>
              </w:rPr>
            </w:pPr>
          </w:p>
        </w:tc>
        <w:tc>
          <w:tcPr>
            <w:tcW w:w="1008" w:type="dxa"/>
          </w:tcPr>
          <w:p w:rsidR="00000000" w:rsidRDefault="00843608">
            <w:pPr>
              <w:rPr>
                <w:rFonts w:hint="eastAsia"/>
                <w:color w:val="000000"/>
              </w:rPr>
            </w:pPr>
          </w:p>
        </w:tc>
        <w:tc>
          <w:tcPr>
            <w:tcW w:w="1232" w:type="dxa"/>
          </w:tcPr>
          <w:p w:rsidR="00000000" w:rsidRDefault="00843608">
            <w:pPr>
              <w:rPr>
                <w:rFonts w:hint="eastAsia"/>
                <w:color w:val="000000"/>
              </w:rPr>
            </w:pPr>
          </w:p>
        </w:tc>
        <w:tc>
          <w:tcPr>
            <w:tcW w:w="1568" w:type="dxa"/>
          </w:tcPr>
          <w:p w:rsidR="00000000" w:rsidRDefault="00843608">
            <w:pPr>
              <w:rPr>
                <w:rFonts w:hint="eastAsia"/>
                <w:color w:val="000000"/>
              </w:rPr>
            </w:pPr>
          </w:p>
        </w:tc>
        <w:tc>
          <w:tcPr>
            <w:tcW w:w="3236" w:type="dxa"/>
          </w:tcPr>
          <w:p w:rsidR="00000000" w:rsidRDefault="00843608">
            <w:pPr>
              <w:rPr>
                <w:rFonts w:hint="eastAsia"/>
                <w:color w:val="00000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676" w:type="dxa"/>
          </w:tcPr>
          <w:p w:rsidR="00000000" w:rsidRDefault="00843608">
            <w:pPr>
              <w:rPr>
                <w:color w:val="000000"/>
              </w:rPr>
            </w:pPr>
          </w:p>
          <w:p w:rsidR="00000000" w:rsidRDefault="00843608">
            <w:pPr>
              <w:rPr>
                <w:color w:val="000000"/>
              </w:rPr>
            </w:pPr>
          </w:p>
        </w:tc>
        <w:tc>
          <w:tcPr>
            <w:tcW w:w="1008" w:type="dxa"/>
          </w:tcPr>
          <w:p w:rsidR="00000000" w:rsidRDefault="00843608">
            <w:pPr>
              <w:rPr>
                <w:rFonts w:hint="eastAsia"/>
                <w:color w:val="000000"/>
              </w:rPr>
            </w:pPr>
          </w:p>
        </w:tc>
        <w:tc>
          <w:tcPr>
            <w:tcW w:w="1232" w:type="dxa"/>
          </w:tcPr>
          <w:p w:rsidR="00000000" w:rsidRDefault="00843608">
            <w:pPr>
              <w:rPr>
                <w:rFonts w:hint="eastAsia"/>
                <w:color w:val="000000"/>
              </w:rPr>
            </w:pPr>
          </w:p>
        </w:tc>
        <w:tc>
          <w:tcPr>
            <w:tcW w:w="1568" w:type="dxa"/>
          </w:tcPr>
          <w:p w:rsidR="00000000" w:rsidRDefault="00843608">
            <w:pPr>
              <w:rPr>
                <w:rFonts w:hint="eastAsia"/>
                <w:color w:val="000000"/>
              </w:rPr>
            </w:pPr>
          </w:p>
        </w:tc>
        <w:tc>
          <w:tcPr>
            <w:tcW w:w="3236" w:type="dxa"/>
          </w:tcPr>
          <w:p w:rsidR="00000000" w:rsidRDefault="00843608">
            <w:pPr>
              <w:rPr>
                <w:rFonts w:hint="eastAsia"/>
                <w:color w:val="000000"/>
              </w:rPr>
            </w:pPr>
          </w:p>
        </w:tc>
      </w:tr>
    </w:tbl>
    <w:p w:rsidR="00000000" w:rsidRDefault="00843608">
      <w:pPr>
        <w:rPr>
          <w:color w:val="000000"/>
        </w:rPr>
      </w:pPr>
    </w:p>
    <w:p w:rsidR="00000000" w:rsidRDefault="00843608">
      <w:pPr>
        <w:jc w:val="center"/>
        <w:rPr>
          <w:rFonts w:hint="eastAsia"/>
          <w:color w:val="000000"/>
          <w:sz w:val="28"/>
        </w:rPr>
      </w:pPr>
    </w:p>
    <w:p w:rsidR="00000000" w:rsidRDefault="00843608">
      <w:pPr>
        <w:rPr>
          <w:rFonts w:hint="eastAsia"/>
          <w:color w:val="000000"/>
        </w:rPr>
      </w:pPr>
    </w:p>
    <w:p w:rsidR="00000000" w:rsidRDefault="00843608">
      <w:pPr>
        <w:rPr>
          <w:rFonts w:hint="eastAsia"/>
          <w:color w:val="000000"/>
        </w:rPr>
      </w:pPr>
    </w:p>
    <w:p w:rsidR="00000000" w:rsidRPr="005F7290" w:rsidRDefault="00843608">
      <w:pPr>
        <w:pageBreakBefore/>
        <w:jc w:val="center"/>
        <w:rPr>
          <w:rFonts w:ascii="Times" w:hAnsi="Times" w:hint="eastAsia"/>
          <w:color w:val="000000"/>
          <w:sz w:val="32"/>
          <w:bdr w:val="single" w:sz="4" w:space="0" w:color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F7290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 </w:t>
      </w:r>
      <w:r w:rsidRPr="005F7290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目</w:t>
      </w:r>
      <w:r w:rsidRPr="005F7290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5F7290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录</w:t>
      </w:r>
      <w:r w:rsidRPr="005F7290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000000" w:rsidRDefault="00843608">
      <w:pPr>
        <w:pStyle w:val="10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"1-3" \h \z </w:instrText>
      </w:r>
      <w:r>
        <w:rPr>
          <w:color w:val="000000"/>
        </w:rPr>
        <w:fldChar w:fldCharType="separate"/>
      </w:r>
      <w:hyperlink w:anchor="_Toc16478862" w:history="1">
        <w:r>
          <w:rPr>
            <w:rStyle w:val="a5"/>
            <w:noProof/>
            <w:color w:val="000000"/>
            <w:szCs w:val="32"/>
          </w:rPr>
          <w:t xml:space="preserve">0. </w:t>
        </w:r>
        <w:r>
          <w:rPr>
            <w:rStyle w:val="a5"/>
            <w:rFonts w:hint="eastAsia"/>
            <w:noProof/>
            <w:color w:val="000000"/>
            <w:szCs w:val="32"/>
          </w:rPr>
          <w:t>文档介绍</w:t>
        </w:r>
        <w:r>
          <w:rPr>
            <w:noProof/>
            <w:webHidden/>
            <w:color w:val="000000"/>
          </w:rPr>
          <w:tab/>
        </w:r>
        <w:r>
          <w:rPr>
            <w:noProof/>
            <w:webHidden/>
            <w:color w:val="000000"/>
          </w:rPr>
          <w:fldChar w:fldCharType="begin"/>
        </w:r>
        <w:r>
          <w:rPr>
            <w:noProof/>
            <w:webHidden/>
            <w:color w:val="000000"/>
          </w:rPr>
          <w:instrText xml:space="preserve"> PAGEREF _Toc16478862 \h </w:instrText>
        </w:r>
        <w:r>
          <w:rPr>
            <w:noProof/>
            <w:color w:val="000000"/>
          </w:rPr>
        </w:r>
        <w:r>
          <w:rPr>
            <w:noProof/>
            <w:webHidden/>
            <w:color w:val="000000"/>
          </w:rPr>
          <w:fldChar w:fldCharType="separate"/>
        </w:r>
        <w:r>
          <w:rPr>
            <w:noProof/>
            <w:webHidden/>
            <w:color w:val="000000"/>
          </w:rPr>
          <w:t>4</w:t>
        </w:r>
        <w:r>
          <w:rPr>
            <w:noProof/>
            <w:webHidden/>
            <w:color w:val="000000"/>
          </w:rPr>
          <w:fldChar w:fldCharType="end"/>
        </w:r>
      </w:hyperlink>
    </w:p>
    <w:p w:rsidR="00000000" w:rsidRDefault="00843608">
      <w:pPr>
        <w:pStyle w:val="20"/>
        <w:tabs>
          <w:tab w:val="right" w:leader="dot" w:pos="8494"/>
        </w:tabs>
        <w:rPr>
          <w:smallCaps w:val="0"/>
          <w:noProof/>
          <w:color w:val="000000"/>
        </w:rPr>
      </w:pPr>
      <w:hyperlink w:anchor="_Toc16478863" w:history="1">
        <w:r>
          <w:rPr>
            <w:rStyle w:val="a5"/>
            <w:noProof/>
            <w:color w:val="000000"/>
            <w:szCs w:val="28"/>
          </w:rPr>
          <w:t xml:space="preserve">0.1 </w:t>
        </w:r>
        <w:r>
          <w:rPr>
            <w:rStyle w:val="a5"/>
            <w:rFonts w:hint="eastAsia"/>
            <w:noProof/>
            <w:color w:val="000000"/>
            <w:szCs w:val="28"/>
          </w:rPr>
          <w:t>文档目的</w:t>
        </w:r>
        <w:r>
          <w:rPr>
            <w:noProof/>
            <w:webHidden/>
            <w:color w:val="000000"/>
          </w:rPr>
          <w:tab/>
        </w:r>
        <w:r>
          <w:rPr>
            <w:noProof/>
            <w:webHidden/>
            <w:color w:val="000000"/>
          </w:rPr>
          <w:fldChar w:fldCharType="begin"/>
        </w:r>
        <w:r>
          <w:rPr>
            <w:noProof/>
            <w:webHidden/>
            <w:color w:val="000000"/>
          </w:rPr>
          <w:instrText xml:space="preserve"> PAGEREF _Toc16478863 \h </w:instrText>
        </w:r>
        <w:r>
          <w:rPr>
            <w:noProof/>
            <w:color w:val="000000"/>
          </w:rPr>
        </w:r>
        <w:r>
          <w:rPr>
            <w:noProof/>
            <w:webHidden/>
            <w:color w:val="000000"/>
          </w:rPr>
          <w:fldChar w:fldCharType="separate"/>
        </w:r>
        <w:r>
          <w:rPr>
            <w:noProof/>
            <w:webHidden/>
            <w:color w:val="000000"/>
          </w:rPr>
          <w:t>4</w:t>
        </w:r>
        <w:r>
          <w:rPr>
            <w:noProof/>
            <w:webHidden/>
            <w:color w:val="000000"/>
          </w:rPr>
          <w:fldChar w:fldCharType="end"/>
        </w:r>
      </w:hyperlink>
    </w:p>
    <w:p w:rsidR="00000000" w:rsidRDefault="00843608">
      <w:pPr>
        <w:pStyle w:val="20"/>
        <w:tabs>
          <w:tab w:val="right" w:leader="dot" w:pos="8494"/>
        </w:tabs>
        <w:rPr>
          <w:smallCaps w:val="0"/>
          <w:noProof/>
          <w:color w:val="000000"/>
        </w:rPr>
      </w:pPr>
      <w:hyperlink w:anchor="_Toc16478864" w:history="1">
        <w:r>
          <w:rPr>
            <w:rStyle w:val="a5"/>
            <w:noProof/>
            <w:color w:val="000000"/>
            <w:szCs w:val="28"/>
          </w:rPr>
          <w:t xml:space="preserve">0.2 </w:t>
        </w:r>
        <w:r>
          <w:rPr>
            <w:rStyle w:val="a5"/>
            <w:rFonts w:hint="eastAsia"/>
            <w:noProof/>
            <w:color w:val="000000"/>
            <w:szCs w:val="28"/>
          </w:rPr>
          <w:t>文档范围</w:t>
        </w:r>
        <w:r>
          <w:rPr>
            <w:noProof/>
            <w:webHidden/>
            <w:color w:val="000000"/>
          </w:rPr>
          <w:tab/>
        </w:r>
        <w:r>
          <w:rPr>
            <w:noProof/>
            <w:webHidden/>
            <w:color w:val="000000"/>
          </w:rPr>
          <w:fldChar w:fldCharType="begin"/>
        </w:r>
        <w:r>
          <w:rPr>
            <w:noProof/>
            <w:webHidden/>
            <w:color w:val="000000"/>
          </w:rPr>
          <w:instrText xml:space="preserve"> PAGEREF _Toc16478864 \h </w:instrText>
        </w:r>
        <w:r>
          <w:rPr>
            <w:noProof/>
            <w:color w:val="000000"/>
          </w:rPr>
        </w:r>
        <w:r>
          <w:rPr>
            <w:noProof/>
            <w:webHidden/>
            <w:color w:val="000000"/>
          </w:rPr>
          <w:fldChar w:fldCharType="separate"/>
        </w:r>
        <w:r>
          <w:rPr>
            <w:noProof/>
            <w:webHidden/>
            <w:color w:val="000000"/>
          </w:rPr>
          <w:t>4</w:t>
        </w:r>
        <w:r>
          <w:rPr>
            <w:noProof/>
            <w:webHidden/>
            <w:color w:val="000000"/>
          </w:rPr>
          <w:fldChar w:fldCharType="end"/>
        </w:r>
      </w:hyperlink>
    </w:p>
    <w:p w:rsidR="00000000" w:rsidRDefault="00843608">
      <w:pPr>
        <w:pStyle w:val="20"/>
        <w:tabs>
          <w:tab w:val="right" w:leader="dot" w:pos="8494"/>
        </w:tabs>
        <w:rPr>
          <w:smallCaps w:val="0"/>
          <w:noProof/>
          <w:color w:val="000000"/>
        </w:rPr>
      </w:pPr>
      <w:hyperlink w:anchor="_Toc16478865" w:history="1">
        <w:r>
          <w:rPr>
            <w:rStyle w:val="a5"/>
            <w:noProof/>
            <w:color w:val="000000"/>
            <w:szCs w:val="28"/>
          </w:rPr>
          <w:t xml:space="preserve">0.3 </w:t>
        </w:r>
        <w:r>
          <w:rPr>
            <w:rStyle w:val="a5"/>
            <w:rFonts w:hint="eastAsia"/>
            <w:noProof/>
            <w:color w:val="000000"/>
            <w:szCs w:val="28"/>
          </w:rPr>
          <w:t>读者对象</w:t>
        </w:r>
        <w:r>
          <w:rPr>
            <w:noProof/>
            <w:webHidden/>
            <w:color w:val="000000"/>
          </w:rPr>
          <w:tab/>
        </w:r>
        <w:r>
          <w:rPr>
            <w:noProof/>
            <w:webHidden/>
            <w:color w:val="000000"/>
          </w:rPr>
          <w:fldChar w:fldCharType="begin"/>
        </w:r>
        <w:r>
          <w:rPr>
            <w:noProof/>
            <w:webHidden/>
            <w:color w:val="000000"/>
          </w:rPr>
          <w:instrText xml:space="preserve"> PAGEREF _Toc16478865 \h </w:instrText>
        </w:r>
        <w:r>
          <w:rPr>
            <w:noProof/>
            <w:color w:val="000000"/>
          </w:rPr>
        </w:r>
        <w:r>
          <w:rPr>
            <w:noProof/>
            <w:webHidden/>
            <w:color w:val="000000"/>
          </w:rPr>
          <w:fldChar w:fldCharType="separate"/>
        </w:r>
        <w:r>
          <w:rPr>
            <w:noProof/>
            <w:webHidden/>
            <w:color w:val="000000"/>
          </w:rPr>
          <w:t>4</w:t>
        </w:r>
        <w:r>
          <w:rPr>
            <w:noProof/>
            <w:webHidden/>
            <w:color w:val="000000"/>
          </w:rPr>
          <w:fldChar w:fldCharType="end"/>
        </w:r>
      </w:hyperlink>
    </w:p>
    <w:p w:rsidR="00000000" w:rsidRDefault="00843608">
      <w:pPr>
        <w:pStyle w:val="20"/>
        <w:tabs>
          <w:tab w:val="right" w:leader="dot" w:pos="8494"/>
        </w:tabs>
        <w:rPr>
          <w:smallCaps w:val="0"/>
          <w:noProof/>
          <w:color w:val="000000"/>
        </w:rPr>
      </w:pPr>
      <w:hyperlink w:anchor="_Toc16478866" w:history="1">
        <w:r>
          <w:rPr>
            <w:rStyle w:val="a5"/>
            <w:noProof/>
            <w:color w:val="000000"/>
            <w:szCs w:val="28"/>
          </w:rPr>
          <w:t xml:space="preserve">0.4 </w:t>
        </w:r>
        <w:r>
          <w:rPr>
            <w:rStyle w:val="a5"/>
            <w:rFonts w:hint="eastAsia"/>
            <w:noProof/>
            <w:color w:val="000000"/>
            <w:szCs w:val="28"/>
          </w:rPr>
          <w:t>参考文献</w:t>
        </w:r>
        <w:r>
          <w:rPr>
            <w:noProof/>
            <w:webHidden/>
            <w:color w:val="000000"/>
          </w:rPr>
          <w:tab/>
        </w:r>
        <w:r>
          <w:rPr>
            <w:noProof/>
            <w:webHidden/>
            <w:color w:val="000000"/>
          </w:rPr>
          <w:fldChar w:fldCharType="begin"/>
        </w:r>
        <w:r>
          <w:rPr>
            <w:noProof/>
            <w:webHidden/>
            <w:color w:val="000000"/>
          </w:rPr>
          <w:instrText xml:space="preserve"> PAGEREF _Toc16478866 \h </w:instrText>
        </w:r>
        <w:r>
          <w:rPr>
            <w:noProof/>
            <w:color w:val="000000"/>
          </w:rPr>
        </w:r>
        <w:r>
          <w:rPr>
            <w:noProof/>
            <w:webHidden/>
            <w:color w:val="000000"/>
          </w:rPr>
          <w:fldChar w:fldCharType="separate"/>
        </w:r>
        <w:r>
          <w:rPr>
            <w:noProof/>
            <w:webHidden/>
            <w:color w:val="000000"/>
          </w:rPr>
          <w:t>4</w:t>
        </w:r>
        <w:r>
          <w:rPr>
            <w:noProof/>
            <w:webHidden/>
            <w:color w:val="000000"/>
          </w:rPr>
          <w:fldChar w:fldCharType="end"/>
        </w:r>
      </w:hyperlink>
    </w:p>
    <w:p w:rsidR="00000000" w:rsidRDefault="00843608">
      <w:pPr>
        <w:pStyle w:val="20"/>
        <w:tabs>
          <w:tab w:val="right" w:leader="dot" w:pos="8494"/>
        </w:tabs>
        <w:rPr>
          <w:smallCaps w:val="0"/>
          <w:noProof/>
          <w:color w:val="000000"/>
        </w:rPr>
      </w:pPr>
      <w:hyperlink w:anchor="_Toc16478867" w:history="1">
        <w:r>
          <w:rPr>
            <w:rStyle w:val="a5"/>
            <w:noProof/>
            <w:color w:val="000000"/>
            <w:szCs w:val="28"/>
          </w:rPr>
          <w:t xml:space="preserve">0.5 </w:t>
        </w:r>
        <w:r>
          <w:rPr>
            <w:rStyle w:val="a5"/>
            <w:rFonts w:hint="eastAsia"/>
            <w:noProof/>
            <w:color w:val="000000"/>
            <w:szCs w:val="28"/>
          </w:rPr>
          <w:t>术语与缩写解释</w:t>
        </w:r>
        <w:r>
          <w:rPr>
            <w:noProof/>
            <w:webHidden/>
            <w:color w:val="000000"/>
          </w:rPr>
          <w:tab/>
        </w:r>
        <w:r>
          <w:rPr>
            <w:noProof/>
            <w:webHidden/>
            <w:color w:val="000000"/>
          </w:rPr>
          <w:fldChar w:fldCharType="begin"/>
        </w:r>
        <w:r>
          <w:rPr>
            <w:noProof/>
            <w:webHidden/>
            <w:color w:val="000000"/>
          </w:rPr>
          <w:instrText xml:space="preserve"> PAGEREF _Toc16478867 \h </w:instrText>
        </w:r>
        <w:r>
          <w:rPr>
            <w:noProof/>
            <w:color w:val="000000"/>
          </w:rPr>
        </w:r>
        <w:r>
          <w:rPr>
            <w:noProof/>
            <w:webHidden/>
            <w:color w:val="000000"/>
          </w:rPr>
          <w:fldChar w:fldCharType="separate"/>
        </w:r>
        <w:r>
          <w:rPr>
            <w:noProof/>
            <w:webHidden/>
            <w:color w:val="000000"/>
          </w:rPr>
          <w:t>4</w:t>
        </w:r>
        <w:r>
          <w:rPr>
            <w:noProof/>
            <w:webHidden/>
            <w:color w:val="000000"/>
          </w:rPr>
          <w:fldChar w:fldCharType="end"/>
        </w:r>
      </w:hyperlink>
    </w:p>
    <w:p w:rsidR="00000000" w:rsidRDefault="00843608">
      <w:pPr>
        <w:pStyle w:val="10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16478868" w:history="1">
        <w:r>
          <w:rPr>
            <w:rStyle w:val="a5"/>
            <w:noProof/>
            <w:color w:val="000000"/>
            <w:szCs w:val="32"/>
          </w:rPr>
          <w:t xml:space="preserve">1. </w:t>
        </w:r>
        <w:r>
          <w:rPr>
            <w:rStyle w:val="a5"/>
            <w:rFonts w:hint="eastAsia"/>
            <w:noProof/>
            <w:color w:val="000000"/>
            <w:szCs w:val="32"/>
          </w:rPr>
          <w:t>数据库环境说明</w:t>
        </w:r>
        <w:r>
          <w:rPr>
            <w:noProof/>
            <w:webHidden/>
            <w:color w:val="000000"/>
          </w:rPr>
          <w:tab/>
        </w:r>
        <w:r>
          <w:rPr>
            <w:noProof/>
            <w:webHidden/>
            <w:color w:val="000000"/>
          </w:rPr>
          <w:fldChar w:fldCharType="begin"/>
        </w:r>
        <w:r>
          <w:rPr>
            <w:noProof/>
            <w:webHidden/>
            <w:color w:val="000000"/>
          </w:rPr>
          <w:instrText xml:space="preserve"> PAGEREF _Toc16478868 \h </w:instrText>
        </w:r>
        <w:r>
          <w:rPr>
            <w:noProof/>
            <w:color w:val="000000"/>
          </w:rPr>
        </w:r>
        <w:r>
          <w:rPr>
            <w:noProof/>
            <w:webHidden/>
            <w:color w:val="000000"/>
          </w:rPr>
          <w:fldChar w:fldCharType="separate"/>
        </w:r>
        <w:r>
          <w:rPr>
            <w:noProof/>
            <w:webHidden/>
            <w:color w:val="000000"/>
          </w:rPr>
          <w:t>5</w:t>
        </w:r>
        <w:r>
          <w:rPr>
            <w:noProof/>
            <w:webHidden/>
            <w:color w:val="000000"/>
          </w:rPr>
          <w:fldChar w:fldCharType="end"/>
        </w:r>
      </w:hyperlink>
    </w:p>
    <w:p w:rsidR="00000000" w:rsidRDefault="00843608">
      <w:pPr>
        <w:pStyle w:val="10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16478869" w:history="1">
        <w:r>
          <w:rPr>
            <w:rStyle w:val="a5"/>
            <w:noProof/>
            <w:color w:val="000000"/>
            <w:szCs w:val="32"/>
          </w:rPr>
          <w:t xml:space="preserve">2. </w:t>
        </w:r>
        <w:r>
          <w:rPr>
            <w:rStyle w:val="a5"/>
            <w:rFonts w:hint="eastAsia"/>
            <w:noProof/>
            <w:color w:val="000000"/>
            <w:szCs w:val="32"/>
          </w:rPr>
          <w:t>数据库的命名规则</w:t>
        </w:r>
        <w:r>
          <w:rPr>
            <w:noProof/>
            <w:webHidden/>
            <w:color w:val="000000"/>
          </w:rPr>
          <w:tab/>
        </w:r>
        <w:r>
          <w:rPr>
            <w:noProof/>
            <w:webHidden/>
            <w:color w:val="000000"/>
          </w:rPr>
          <w:fldChar w:fldCharType="begin"/>
        </w:r>
        <w:r>
          <w:rPr>
            <w:noProof/>
            <w:webHidden/>
            <w:color w:val="000000"/>
          </w:rPr>
          <w:instrText xml:space="preserve"> PAGEREF _Toc16478869 \h </w:instrText>
        </w:r>
        <w:r>
          <w:rPr>
            <w:noProof/>
            <w:color w:val="000000"/>
          </w:rPr>
        </w:r>
        <w:r>
          <w:rPr>
            <w:noProof/>
            <w:webHidden/>
            <w:color w:val="000000"/>
          </w:rPr>
          <w:fldChar w:fldCharType="separate"/>
        </w:r>
        <w:r>
          <w:rPr>
            <w:noProof/>
            <w:webHidden/>
            <w:color w:val="000000"/>
          </w:rPr>
          <w:t>5</w:t>
        </w:r>
        <w:r>
          <w:rPr>
            <w:noProof/>
            <w:webHidden/>
            <w:color w:val="000000"/>
          </w:rPr>
          <w:fldChar w:fldCharType="end"/>
        </w:r>
      </w:hyperlink>
    </w:p>
    <w:p w:rsidR="00000000" w:rsidRDefault="00843608">
      <w:pPr>
        <w:pStyle w:val="10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16478870" w:history="1">
        <w:r>
          <w:rPr>
            <w:rStyle w:val="a5"/>
            <w:noProof/>
            <w:color w:val="000000"/>
            <w:szCs w:val="32"/>
          </w:rPr>
          <w:t xml:space="preserve">3. </w:t>
        </w:r>
        <w:r>
          <w:rPr>
            <w:rStyle w:val="a5"/>
            <w:rFonts w:hint="eastAsia"/>
            <w:noProof/>
            <w:color w:val="000000"/>
            <w:szCs w:val="32"/>
          </w:rPr>
          <w:t>逻辑设计</w:t>
        </w:r>
        <w:r>
          <w:rPr>
            <w:noProof/>
            <w:webHidden/>
            <w:color w:val="000000"/>
          </w:rPr>
          <w:tab/>
        </w:r>
        <w:r>
          <w:rPr>
            <w:noProof/>
            <w:webHidden/>
            <w:color w:val="000000"/>
          </w:rPr>
          <w:fldChar w:fldCharType="begin"/>
        </w:r>
        <w:r>
          <w:rPr>
            <w:noProof/>
            <w:webHidden/>
            <w:color w:val="000000"/>
          </w:rPr>
          <w:instrText xml:space="preserve"> PAGEREF _Toc16478870 \h </w:instrText>
        </w:r>
        <w:r>
          <w:rPr>
            <w:noProof/>
            <w:color w:val="000000"/>
          </w:rPr>
        </w:r>
        <w:r>
          <w:rPr>
            <w:noProof/>
            <w:webHidden/>
            <w:color w:val="000000"/>
          </w:rPr>
          <w:fldChar w:fldCharType="separate"/>
        </w:r>
        <w:r>
          <w:rPr>
            <w:noProof/>
            <w:webHidden/>
            <w:color w:val="000000"/>
          </w:rPr>
          <w:t>5</w:t>
        </w:r>
        <w:r>
          <w:rPr>
            <w:noProof/>
            <w:webHidden/>
            <w:color w:val="000000"/>
          </w:rPr>
          <w:fldChar w:fldCharType="end"/>
        </w:r>
      </w:hyperlink>
    </w:p>
    <w:p w:rsidR="00000000" w:rsidRDefault="00843608">
      <w:pPr>
        <w:pStyle w:val="10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16478871" w:history="1">
        <w:r>
          <w:rPr>
            <w:rStyle w:val="a5"/>
            <w:noProof/>
            <w:color w:val="000000"/>
            <w:szCs w:val="32"/>
          </w:rPr>
          <w:t xml:space="preserve">4. </w:t>
        </w:r>
        <w:r>
          <w:rPr>
            <w:rStyle w:val="a5"/>
            <w:rFonts w:hint="eastAsia"/>
            <w:noProof/>
            <w:color w:val="000000"/>
            <w:szCs w:val="32"/>
          </w:rPr>
          <w:t>物理设计</w:t>
        </w:r>
        <w:r>
          <w:rPr>
            <w:noProof/>
            <w:webHidden/>
            <w:color w:val="000000"/>
          </w:rPr>
          <w:tab/>
        </w:r>
        <w:r>
          <w:rPr>
            <w:noProof/>
            <w:webHidden/>
            <w:color w:val="000000"/>
          </w:rPr>
          <w:fldChar w:fldCharType="begin"/>
        </w:r>
        <w:r>
          <w:rPr>
            <w:noProof/>
            <w:webHidden/>
            <w:color w:val="000000"/>
          </w:rPr>
          <w:instrText xml:space="preserve"> PAGEREF _Toc16478871 \h </w:instrText>
        </w:r>
        <w:r>
          <w:rPr>
            <w:noProof/>
            <w:color w:val="000000"/>
          </w:rPr>
        </w:r>
        <w:r>
          <w:rPr>
            <w:noProof/>
            <w:webHidden/>
            <w:color w:val="000000"/>
          </w:rPr>
          <w:fldChar w:fldCharType="separate"/>
        </w:r>
        <w:r>
          <w:rPr>
            <w:noProof/>
            <w:webHidden/>
            <w:color w:val="000000"/>
          </w:rPr>
          <w:t>5</w:t>
        </w:r>
        <w:r>
          <w:rPr>
            <w:noProof/>
            <w:webHidden/>
            <w:color w:val="000000"/>
          </w:rPr>
          <w:fldChar w:fldCharType="end"/>
        </w:r>
      </w:hyperlink>
    </w:p>
    <w:p w:rsidR="00000000" w:rsidRDefault="00843608">
      <w:pPr>
        <w:pStyle w:val="20"/>
        <w:tabs>
          <w:tab w:val="right" w:leader="dot" w:pos="8494"/>
        </w:tabs>
        <w:rPr>
          <w:smallCaps w:val="0"/>
          <w:noProof/>
          <w:color w:val="000000"/>
        </w:rPr>
      </w:pPr>
      <w:hyperlink w:anchor="_Toc16478872" w:history="1">
        <w:r>
          <w:rPr>
            <w:rStyle w:val="a5"/>
            <w:noProof/>
            <w:color w:val="000000"/>
            <w:szCs w:val="28"/>
          </w:rPr>
          <w:t xml:space="preserve">4.0 </w:t>
        </w:r>
        <w:r>
          <w:rPr>
            <w:rStyle w:val="a5"/>
            <w:rFonts w:hint="eastAsia"/>
            <w:noProof/>
            <w:color w:val="000000"/>
            <w:szCs w:val="28"/>
          </w:rPr>
          <w:t>表汇总</w:t>
        </w:r>
        <w:r>
          <w:rPr>
            <w:noProof/>
            <w:webHidden/>
            <w:color w:val="000000"/>
          </w:rPr>
          <w:tab/>
        </w:r>
        <w:r>
          <w:rPr>
            <w:noProof/>
            <w:webHidden/>
            <w:color w:val="000000"/>
          </w:rPr>
          <w:fldChar w:fldCharType="begin"/>
        </w:r>
        <w:r>
          <w:rPr>
            <w:noProof/>
            <w:webHidden/>
            <w:color w:val="000000"/>
          </w:rPr>
          <w:instrText xml:space="preserve"> PAGEREF _Toc16478872</w:instrText>
        </w:r>
        <w:r>
          <w:rPr>
            <w:noProof/>
            <w:webHidden/>
            <w:color w:val="000000"/>
          </w:rPr>
          <w:instrText xml:space="preserve"> \h </w:instrText>
        </w:r>
        <w:r>
          <w:rPr>
            <w:noProof/>
            <w:color w:val="000000"/>
          </w:rPr>
        </w:r>
        <w:r>
          <w:rPr>
            <w:noProof/>
            <w:webHidden/>
            <w:color w:val="000000"/>
          </w:rPr>
          <w:fldChar w:fldCharType="separate"/>
        </w:r>
        <w:r>
          <w:rPr>
            <w:noProof/>
            <w:webHidden/>
            <w:color w:val="000000"/>
          </w:rPr>
          <w:t>5</w:t>
        </w:r>
        <w:r>
          <w:rPr>
            <w:noProof/>
            <w:webHidden/>
            <w:color w:val="000000"/>
          </w:rPr>
          <w:fldChar w:fldCharType="end"/>
        </w:r>
      </w:hyperlink>
    </w:p>
    <w:p w:rsidR="00000000" w:rsidRDefault="00843608">
      <w:pPr>
        <w:pStyle w:val="20"/>
        <w:tabs>
          <w:tab w:val="right" w:leader="dot" w:pos="8494"/>
        </w:tabs>
        <w:rPr>
          <w:smallCaps w:val="0"/>
          <w:noProof/>
          <w:color w:val="000000"/>
        </w:rPr>
      </w:pPr>
      <w:hyperlink w:anchor="_Toc16478873" w:history="1">
        <w:r>
          <w:rPr>
            <w:rStyle w:val="a5"/>
            <w:noProof/>
            <w:color w:val="000000"/>
            <w:szCs w:val="28"/>
          </w:rPr>
          <w:t xml:space="preserve">4.1 </w:t>
        </w:r>
        <w:r>
          <w:rPr>
            <w:rStyle w:val="a5"/>
            <w:rFonts w:hint="eastAsia"/>
            <w:noProof/>
            <w:color w:val="000000"/>
            <w:szCs w:val="28"/>
          </w:rPr>
          <w:t>表</w:t>
        </w:r>
        <w:r>
          <w:rPr>
            <w:rStyle w:val="a5"/>
            <w:noProof/>
            <w:color w:val="000000"/>
            <w:szCs w:val="28"/>
          </w:rPr>
          <w:t>A</w:t>
        </w:r>
        <w:r>
          <w:rPr>
            <w:noProof/>
            <w:webHidden/>
            <w:color w:val="000000"/>
          </w:rPr>
          <w:tab/>
        </w:r>
        <w:r>
          <w:rPr>
            <w:noProof/>
            <w:webHidden/>
            <w:color w:val="000000"/>
          </w:rPr>
          <w:fldChar w:fldCharType="begin"/>
        </w:r>
        <w:r>
          <w:rPr>
            <w:noProof/>
            <w:webHidden/>
            <w:color w:val="000000"/>
          </w:rPr>
          <w:instrText xml:space="preserve"> PAGEREF _Toc16478873 \h </w:instrText>
        </w:r>
        <w:r>
          <w:rPr>
            <w:noProof/>
            <w:color w:val="000000"/>
          </w:rPr>
        </w:r>
        <w:r>
          <w:rPr>
            <w:noProof/>
            <w:webHidden/>
            <w:color w:val="000000"/>
          </w:rPr>
          <w:fldChar w:fldCharType="separate"/>
        </w:r>
        <w:r>
          <w:rPr>
            <w:noProof/>
            <w:webHidden/>
            <w:color w:val="000000"/>
          </w:rPr>
          <w:t>6</w:t>
        </w:r>
        <w:r>
          <w:rPr>
            <w:noProof/>
            <w:webHidden/>
            <w:color w:val="000000"/>
          </w:rPr>
          <w:fldChar w:fldCharType="end"/>
        </w:r>
      </w:hyperlink>
    </w:p>
    <w:p w:rsidR="00000000" w:rsidRDefault="00843608">
      <w:pPr>
        <w:pStyle w:val="20"/>
        <w:tabs>
          <w:tab w:val="right" w:leader="dot" w:pos="8494"/>
        </w:tabs>
        <w:rPr>
          <w:smallCaps w:val="0"/>
          <w:noProof/>
          <w:color w:val="000000"/>
        </w:rPr>
      </w:pPr>
      <w:hyperlink w:anchor="_Toc16478874" w:history="1">
        <w:r>
          <w:rPr>
            <w:rStyle w:val="a5"/>
            <w:noProof/>
            <w:color w:val="000000"/>
            <w:szCs w:val="28"/>
          </w:rPr>
          <w:t xml:space="preserve">4.n </w:t>
        </w:r>
        <w:r>
          <w:rPr>
            <w:rStyle w:val="a5"/>
            <w:rFonts w:hint="eastAsia"/>
            <w:noProof/>
            <w:color w:val="000000"/>
            <w:szCs w:val="28"/>
          </w:rPr>
          <w:t>表</w:t>
        </w:r>
        <w:r>
          <w:rPr>
            <w:rStyle w:val="a5"/>
            <w:noProof/>
            <w:color w:val="000000"/>
            <w:szCs w:val="28"/>
          </w:rPr>
          <w:t>N</w:t>
        </w:r>
        <w:r>
          <w:rPr>
            <w:noProof/>
            <w:webHidden/>
            <w:color w:val="000000"/>
          </w:rPr>
          <w:tab/>
        </w:r>
        <w:r>
          <w:rPr>
            <w:noProof/>
            <w:webHidden/>
            <w:color w:val="000000"/>
          </w:rPr>
          <w:fldChar w:fldCharType="begin"/>
        </w:r>
        <w:r>
          <w:rPr>
            <w:noProof/>
            <w:webHidden/>
            <w:color w:val="000000"/>
          </w:rPr>
          <w:instrText xml:space="preserve"> PAGEREF _Toc16478874 \h </w:instrText>
        </w:r>
        <w:r>
          <w:rPr>
            <w:noProof/>
            <w:color w:val="000000"/>
          </w:rPr>
        </w:r>
        <w:r>
          <w:rPr>
            <w:noProof/>
            <w:webHidden/>
            <w:color w:val="000000"/>
          </w:rPr>
          <w:fldChar w:fldCharType="separate"/>
        </w:r>
        <w:r>
          <w:rPr>
            <w:noProof/>
            <w:webHidden/>
            <w:color w:val="000000"/>
          </w:rPr>
          <w:t>6</w:t>
        </w:r>
        <w:r>
          <w:rPr>
            <w:noProof/>
            <w:webHidden/>
            <w:color w:val="000000"/>
          </w:rPr>
          <w:fldChar w:fldCharType="end"/>
        </w:r>
      </w:hyperlink>
    </w:p>
    <w:p w:rsidR="00000000" w:rsidRDefault="00843608">
      <w:pPr>
        <w:pStyle w:val="10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16478875" w:history="1">
        <w:r>
          <w:rPr>
            <w:rStyle w:val="a5"/>
            <w:noProof/>
            <w:color w:val="000000"/>
            <w:szCs w:val="32"/>
          </w:rPr>
          <w:t xml:space="preserve">5. </w:t>
        </w:r>
        <w:r>
          <w:rPr>
            <w:rStyle w:val="a5"/>
            <w:rFonts w:hint="eastAsia"/>
            <w:noProof/>
            <w:color w:val="000000"/>
            <w:szCs w:val="32"/>
          </w:rPr>
          <w:t>安全性设计</w:t>
        </w:r>
        <w:r>
          <w:rPr>
            <w:noProof/>
            <w:webHidden/>
            <w:color w:val="000000"/>
          </w:rPr>
          <w:tab/>
        </w:r>
        <w:r>
          <w:rPr>
            <w:noProof/>
            <w:webHidden/>
            <w:color w:val="000000"/>
          </w:rPr>
          <w:fldChar w:fldCharType="begin"/>
        </w:r>
        <w:r>
          <w:rPr>
            <w:noProof/>
            <w:webHidden/>
            <w:color w:val="000000"/>
          </w:rPr>
          <w:instrText xml:space="preserve"> PAGEREF _Toc16478875 \h </w:instrText>
        </w:r>
        <w:r>
          <w:rPr>
            <w:noProof/>
            <w:color w:val="000000"/>
          </w:rPr>
        </w:r>
        <w:r>
          <w:rPr>
            <w:noProof/>
            <w:webHidden/>
            <w:color w:val="000000"/>
          </w:rPr>
          <w:fldChar w:fldCharType="separate"/>
        </w:r>
        <w:r>
          <w:rPr>
            <w:noProof/>
            <w:webHidden/>
            <w:color w:val="000000"/>
          </w:rPr>
          <w:t>6</w:t>
        </w:r>
        <w:r>
          <w:rPr>
            <w:noProof/>
            <w:webHidden/>
            <w:color w:val="000000"/>
          </w:rPr>
          <w:fldChar w:fldCharType="end"/>
        </w:r>
      </w:hyperlink>
    </w:p>
    <w:p w:rsidR="00000000" w:rsidRDefault="00843608">
      <w:pPr>
        <w:pStyle w:val="20"/>
        <w:tabs>
          <w:tab w:val="right" w:leader="dot" w:pos="8494"/>
        </w:tabs>
        <w:rPr>
          <w:smallCaps w:val="0"/>
          <w:noProof/>
          <w:color w:val="000000"/>
        </w:rPr>
      </w:pPr>
      <w:hyperlink w:anchor="_Toc16478876" w:history="1">
        <w:r>
          <w:rPr>
            <w:rStyle w:val="a5"/>
            <w:noProof/>
            <w:color w:val="000000"/>
            <w:szCs w:val="28"/>
          </w:rPr>
          <w:t xml:space="preserve">5.1 </w:t>
        </w:r>
        <w:r>
          <w:rPr>
            <w:rStyle w:val="a5"/>
            <w:rFonts w:hint="eastAsia"/>
            <w:noProof/>
            <w:color w:val="000000"/>
            <w:szCs w:val="28"/>
          </w:rPr>
          <w:t>防止用户直接操作数据库的方法</w:t>
        </w:r>
        <w:r>
          <w:rPr>
            <w:noProof/>
            <w:webHidden/>
            <w:color w:val="000000"/>
          </w:rPr>
          <w:tab/>
        </w:r>
        <w:r>
          <w:rPr>
            <w:noProof/>
            <w:webHidden/>
            <w:color w:val="000000"/>
          </w:rPr>
          <w:fldChar w:fldCharType="begin"/>
        </w:r>
        <w:r>
          <w:rPr>
            <w:noProof/>
            <w:webHidden/>
            <w:color w:val="000000"/>
          </w:rPr>
          <w:instrText xml:space="preserve"> PAGEREF _Toc16478876 \h </w:instrText>
        </w:r>
        <w:r>
          <w:rPr>
            <w:noProof/>
            <w:color w:val="000000"/>
          </w:rPr>
        </w:r>
        <w:r>
          <w:rPr>
            <w:noProof/>
            <w:webHidden/>
            <w:color w:val="000000"/>
          </w:rPr>
          <w:fldChar w:fldCharType="separate"/>
        </w:r>
        <w:r>
          <w:rPr>
            <w:noProof/>
            <w:webHidden/>
            <w:color w:val="000000"/>
          </w:rPr>
          <w:t>6</w:t>
        </w:r>
        <w:r>
          <w:rPr>
            <w:noProof/>
            <w:webHidden/>
            <w:color w:val="000000"/>
          </w:rPr>
          <w:fldChar w:fldCharType="end"/>
        </w:r>
      </w:hyperlink>
    </w:p>
    <w:p w:rsidR="00000000" w:rsidRDefault="00843608">
      <w:pPr>
        <w:pStyle w:val="20"/>
        <w:tabs>
          <w:tab w:val="right" w:leader="dot" w:pos="8494"/>
        </w:tabs>
        <w:rPr>
          <w:smallCaps w:val="0"/>
          <w:noProof/>
          <w:color w:val="000000"/>
        </w:rPr>
      </w:pPr>
      <w:hyperlink w:anchor="_Toc16478877" w:history="1">
        <w:r>
          <w:rPr>
            <w:rStyle w:val="a5"/>
            <w:noProof/>
            <w:color w:val="000000"/>
            <w:szCs w:val="28"/>
          </w:rPr>
          <w:t xml:space="preserve">5.2 </w:t>
        </w:r>
        <w:r>
          <w:rPr>
            <w:rStyle w:val="a5"/>
            <w:rFonts w:hint="eastAsia"/>
            <w:noProof/>
            <w:color w:val="000000"/>
            <w:szCs w:val="28"/>
          </w:rPr>
          <w:t>用户帐号密码的加密方法</w:t>
        </w:r>
        <w:r>
          <w:rPr>
            <w:noProof/>
            <w:webHidden/>
            <w:color w:val="000000"/>
          </w:rPr>
          <w:tab/>
        </w:r>
        <w:r>
          <w:rPr>
            <w:noProof/>
            <w:webHidden/>
            <w:color w:val="000000"/>
          </w:rPr>
          <w:fldChar w:fldCharType="begin"/>
        </w:r>
        <w:r>
          <w:rPr>
            <w:noProof/>
            <w:webHidden/>
            <w:color w:val="000000"/>
          </w:rPr>
          <w:instrText xml:space="preserve"> PAGEREF _Toc16478877 \h </w:instrText>
        </w:r>
        <w:r>
          <w:rPr>
            <w:noProof/>
            <w:color w:val="000000"/>
          </w:rPr>
        </w:r>
        <w:r>
          <w:rPr>
            <w:noProof/>
            <w:webHidden/>
            <w:color w:val="000000"/>
          </w:rPr>
          <w:fldChar w:fldCharType="separate"/>
        </w:r>
        <w:r>
          <w:rPr>
            <w:noProof/>
            <w:webHidden/>
            <w:color w:val="000000"/>
          </w:rPr>
          <w:t>6</w:t>
        </w:r>
        <w:r>
          <w:rPr>
            <w:noProof/>
            <w:webHidden/>
            <w:color w:val="000000"/>
          </w:rPr>
          <w:fldChar w:fldCharType="end"/>
        </w:r>
      </w:hyperlink>
    </w:p>
    <w:p w:rsidR="00000000" w:rsidRDefault="00843608">
      <w:pPr>
        <w:pStyle w:val="20"/>
        <w:tabs>
          <w:tab w:val="right" w:leader="dot" w:pos="8494"/>
        </w:tabs>
        <w:rPr>
          <w:smallCaps w:val="0"/>
          <w:noProof/>
          <w:color w:val="000000"/>
        </w:rPr>
      </w:pPr>
      <w:hyperlink w:anchor="_Toc16478878" w:history="1">
        <w:r>
          <w:rPr>
            <w:rStyle w:val="a5"/>
            <w:noProof/>
            <w:color w:val="000000"/>
            <w:szCs w:val="28"/>
          </w:rPr>
          <w:t xml:space="preserve">5.3 </w:t>
        </w:r>
        <w:r>
          <w:rPr>
            <w:rStyle w:val="a5"/>
            <w:rFonts w:hint="eastAsia"/>
            <w:noProof/>
            <w:color w:val="000000"/>
            <w:szCs w:val="28"/>
          </w:rPr>
          <w:t>角色与权限</w:t>
        </w:r>
        <w:r>
          <w:rPr>
            <w:noProof/>
            <w:webHidden/>
            <w:color w:val="000000"/>
          </w:rPr>
          <w:tab/>
        </w:r>
        <w:r>
          <w:rPr>
            <w:noProof/>
            <w:webHidden/>
            <w:color w:val="000000"/>
          </w:rPr>
          <w:fldChar w:fldCharType="begin"/>
        </w:r>
        <w:r>
          <w:rPr>
            <w:noProof/>
            <w:webHidden/>
            <w:color w:val="000000"/>
          </w:rPr>
          <w:instrText xml:space="preserve"> PAGEREF _Toc16478878 \h </w:instrText>
        </w:r>
        <w:r>
          <w:rPr>
            <w:noProof/>
            <w:color w:val="000000"/>
          </w:rPr>
        </w:r>
        <w:r>
          <w:rPr>
            <w:noProof/>
            <w:webHidden/>
            <w:color w:val="000000"/>
          </w:rPr>
          <w:fldChar w:fldCharType="separate"/>
        </w:r>
        <w:r>
          <w:rPr>
            <w:noProof/>
            <w:webHidden/>
            <w:color w:val="000000"/>
          </w:rPr>
          <w:t>7</w:t>
        </w:r>
        <w:r>
          <w:rPr>
            <w:noProof/>
            <w:webHidden/>
            <w:color w:val="000000"/>
          </w:rPr>
          <w:fldChar w:fldCharType="end"/>
        </w:r>
      </w:hyperlink>
    </w:p>
    <w:p w:rsidR="00000000" w:rsidRDefault="00843608">
      <w:pPr>
        <w:pStyle w:val="10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16478879" w:history="1">
        <w:r>
          <w:rPr>
            <w:rStyle w:val="a5"/>
            <w:noProof/>
            <w:color w:val="000000"/>
            <w:szCs w:val="32"/>
          </w:rPr>
          <w:t xml:space="preserve">6. </w:t>
        </w:r>
        <w:r>
          <w:rPr>
            <w:rStyle w:val="a5"/>
            <w:rFonts w:hint="eastAsia"/>
            <w:noProof/>
            <w:color w:val="000000"/>
            <w:szCs w:val="32"/>
          </w:rPr>
          <w:t>优化</w:t>
        </w:r>
        <w:r>
          <w:rPr>
            <w:noProof/>
            <w:webHidden/>
            <w:color w:val="000000"/>
          </w:rPr>
          <w:tab/>
        </w:r>
        <w:r>
          <w:rPr>
            <w:noProof/>
            <w:webHidden/>
            <w:color w:val="000000"/>
          </w:rPr>
          <w:fldChar w:fldCharType="begin"/>
        </w:r>
        <w:r>
          <w:rPr>
            <w:noProof/>
            <w:webHidden/>
            <w:color w:val="000000"/>
          </w:rPr>
          <w:instrText xml:space="preserve"> PAGEREF _T</w:instrText>
        </w:r>
        <w:r>
          <w:rPr>
            <w:noProof/>
            <w:webHidden/>
            <w:color w:val="000000"/>
          </w:rPr>
          <w:instrText xml:space="preserve">oc16478879 \h </w:instrText>
        </w:r>
        <w:r>
          <w:rPr>
            <w:noProof/>
            <w:color w:val="000000"/>
          </w:rPr>
        </w:r>
        <w:r>
          <w:rPr>
            <w:noProof/>
            <w:webHidden/>
            <w:color w:val="000000"/>
          </w:rPr>
          <w:fldChar w:fldCharType="separate"/>
        </w:r>
        <w:r>
          <w:rPr>
            <w:noProof/>
            <w:webHidden/>
            <w:color w:val="000000"/>
          </w:rPr>
          <w:t>7</w:t>
        </w:r>
        <w:r>
          <w:rPr>
            <w:noProof/>
            <w:webHidden/>
            <w:color w:val="000000"/>
          </w:rPr>
          <w:fldChar w:fldCharType="end"/>
        </w:r>
      </w:hyperlink>
    </w:p>
    <w:p w:rsidR="00000000" w:rsidRDefault="00843608">
      <w:pPr>
        <w:pStyle w:val="10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16478880" w:history="1">
        <w:r>
          <w:rPr>
            <w:rStyle w:val="a5"/>
            <w:noProof/>
            <w:color w:val="000000"/>
            <w:szCs w:val="32"/>
          </w:rPr>
          <w:t xml:space="preserve">7. </w:t>
        </w:r>
        <w:r>
          <w:rPr>
            <w:rStyle w:val="a5"/>
            <w:rFonts w:hint="eastAsia"/>
            <w:noProof/>
            <w:color w:val="000000"/>
            <w:szCs w:val="32"/>
          </w:rPr>
          <w:t>数据库管理与维护说明</w:t>
        </w:r>
        <w:r>
          <w:rPr>
            <w:noProof/>
            <w:webHidden/>
            <w:color w:val="000000"/>
          </w:rPr>
          <w:tab/>
        </w:r>
        <w:r>
          <w:rPr>
            <w:noProof/>
            <w:webHidden/>
            <w:color w:val="000000"/>
          </w:rPr>
          <w:fldChar w:fldCharType="begin"/>
        </w:r>
        <w:r>
          <w:rPr>
            <w:noProof/>
            <w:webHidden/>
            <w:color w:val="000000"/>
          </w:rPr>
          <w:instrText xml:space="preserve"> PAGEREF _Toc16478880 \h </w:instrText>
        </w:r>
        <w:r>
          <w:rPr>
            <w:noProof/>
            <w:color w:val="000000"/>
          </w:rPr>
        </w:r>
        <w:r>
          <w:rPr>
            <w:noProof/>
            <w:webHidden/>
            <w:color w:val="000000"/>
          </w:rPr>
          <w:fldChar w:fldCharType="separate"/>
        </w:r>
        <w:r>
          <w:rPr>
            <w:noProof/>
            <w:webHidden/>
            <w:color w:val="000000"/>
          </w:rPr>
          <w:t>7</w:t>
        </w:r>
        <w:r>
          <w:rPr>
            <w:noProof/>
            <w:webHidden/>
            <w:color w:val="000000"/>
          </w:rPr>
          <w:fldChar w:fldCharType="end"/>
        </w:r>
      </w:hyperlink>
    </w:p>
    <w:p w:rsidR="00000000" w:rsidRDefault="00843608">
      <w:pPr>
        <w:pStyle w:val="1"/>
        <w:spacing w:before="175" w:after="175"/>
        <w:rPr>
          <w:color w:val="000000"/>
        </w:rPr>
      </w:pPr>
      <w:r>
        <w:rPr>
          <w:color w:val="000000"/>
        </w:rPr>
        <w:fldChar w:fldCharType="end"/>
      </w:r>
      <w:r>
        <w:rPr>
          <w:color w:val="000000"/>
        </w:rPr>
        <w:br w:type="page"/>
      </w:r>
      <w:bookmarkStart w:id="1" w:name="_Toc15898327"/>
      <w:bookmarkStart w:id="2" w:name="_Toc16478129"/>
      <w:bookmarkStart w:id="3" w:name="_Toc16478463"/>
      <w:bookmarkStart w:id="4" w:name="_Toc16478862"/>
      <w:r>
        <w:rPr>
          <w:rFonts w:hint="eastAsia"/>
          <w:color w:val="000000"/>
        </w:rPr>
        <w:lastRenderedPageBreak/>
        <w:t>0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文档介绍</w:t>
      </w:r>
      <w:bookmarkEnd w:id="1"/>
      <w:bookmarkEnd w:id="2"/>
      <w:bookmarkEnd w:id="3"/>
      <w:bookmarkEnd w:id="4"/>
    </w:p>
    <w:p w:rsidR="00000000" w:rsidRDefault="00843608">
      <w:pPr>
        <w:pStyle w:val="2"/>
        <w:rPr>
          <w:rFonts w:hint="eastAsia"/>
          <w:color w:val="000000"/>
        </w:rPr>
      </w:pPr>
      <w:bookmarkStart w:id="5" w:name="_Toc15786742"/>
      <w:bookmarkStart w:id="6" w:name="_Toc15898328"/>
      <w:bookmarkStart w:id="7" w:name="_Toc16478130"/>
      <w:bookmarkStart w:id="8" w:name="_Toc16478464"/>
      <w:bookmarkStart w:id="9" w:name="_Toc16478863"/>
      <w:r>
        <w:rPr>
          <w:rFonts w:hint="eastAsia"/>
          <w:color w:val="000000"/>
        </w:rPr>
        <w:t xml:space="preserve">0.1 </w:t>
      </w:r>
      <w:r>
        <w:rPr>
          <w:rFonts w:hint="eastAsia"/>
          <w:color w:val="000000"/>
        </w:rPr>
        <w:t>文档目的</w:t>
      </w:r>
      <w:bookmarkEnd w:id="5"/>
      <w:bookmarkEnd w:id="6"/>
      <w:bookmarkEnd w:id="7"/>
      <w:bookmarkEnd w:id="8"/>
      <w:bookmarkEnd w:id="9"/>
    </w:p>
    <w:p w:rsidR="00000000" w:rsidRDefault="00843608">
      <w:pPr>
        <w:rPr>
          <w:i/>
          <w:iCs/>
          <w:color w:val="000000"/>
        </w:rPr>
      </w:pPr>
    </w:p>
    <w:p w:rsidR="00000000" w:rsidRDefault="00843608">
      <w:pPr>
        <w:pStyle w:val="2"/>
        <w:rPr>
          <w:color w:val="000000"/>
        </w:rPr>
      </w:pPr>
      <w:bookmarkStart w:id="10" w:name="_Toc15786743"/>
      <w:bookmarkStart w:id="11" w:name="_Toc15898329"/>
      <w:bookmarkStart w:id="12" w:name="_Toc16478131"/>
      <w:bookmarkStart w:id="13" w:name="_Toc16478465"/>
      <w:bookmarkStart w:id="14" w:name="_Toc16478864"/>
      <w:r>
        <w:rPr>
          <w:rFonts w:hint="eastAsia"/>
          <w:color w:val="000000"/>
        </w:rPr>
        <w:t xml:space="preserve">0.2 </w:t>
      </w:r>
      <w:r>
        <w:rPr>
          <w:rFonts w:hint="eastAsia"/>
          <w:color w:val="000000"/>
        </w:rPr>
        <w:t>文档范围</w:t>
      </w:r>
      <w:bookmarkEnd w:id="10"/>
      <w:bookmarkEnd w:id="11"/>
      <w:bookmarkEnd w:id="12"/>
      <w:bookmarkEnd w:id="13"/>
      <w:bookmarkEnd w:id="14"/>
    </w:p>
    <w:p w:rsidR="00000000" w:rsidRDefault="00843608">
      <w:pPr>
        <w:rPr>
          <w:rFonts w:ascii="宋体" w:hAnsi="宋体"/>
          <w:i/>
          <w:iCs/>
          <w:color w:val="000000"/>
        </w:rPr>
      </w:pPr>
    </w:p>
    <w:p w:rsidR="00000000" w:rsidRDefault="00843608">
      <w:pPr>
        <w:pStyle w:val="2"/>
        <w:rPr>
          <w:color w:val="000000"/>
        </w:rPr>
      </w:pPr>
      <w:bookmarkStart w:id="15" w:name="_Toc15786744"/>
      <w:bookmarkStart w:id="16" w:name="_Toc15898330"/>
      <w:bookmarkStart w:id="17" w:name="_Toc16478132"/>
      <w:bookmarkStart w:id="18" w:name="_Toc16478466"/>
      <w:bookmarkStart w:id="19" w:name="_Toc16478865"/>
      <w:r>
        <w:rPr>
          <w:rFonts w:hint="eastAsia"/>
          <w:color w:val="000000"/>
        </w:rPr>
        <w:t xml:space="preserve">0.3 </w:t>
      </w:r>
      <w:r>
        <w:rPr>
          <w:rFonts w:hint="eastAsia"/>
          <w:color w:val="000000"/>
        </w:rPr>
        <w:t>读者对象</w:t>
      </w:r>
      <w:bookmarkEnd w:id="15"/>
      <w:bookmarkEnd w:id="16"/>
      <w:bookmarkEnd w:id="17"/>
      <w:bookmarkEnd w:id="18"/>
      <w:bookmarkEnd w:id="19"/>
    </w:p>
    <w:p w:rsidR="00000000" w:rsidRDefault="00843608">
      <w:pPr>
        <w:rPr>
          <w:rFonts w:ascii="宋体" w:hAnsi="宋体"/>
          <w:i/>
          <w:iCs/>
          <w:color w:val="000000"/>
        </w:rPr>
      </w:pPr>
    </w:p>
    <w:p w:rsidR="00000000" w:rsidRDefault="00843608">
      <w:pPr>
        <w:pStyle w:val="2"/>
        <w:rPr>
          <w:color w:val="000000"/>
        </w:rPr>
      </w:pPr>
      <w:bookmarkStart w:id="20" w:name="_Toc15786745"/>
      <w:bookmarkStart w:id="21" w:name="_Toc15898331"/>
      <w:bookmarkStart w:id="22" w:name="_Toc16478133"/>
      <w:bookmarkStart w:id="23" w:name="_Toc16478467"/>
      <w:bookmarkStart w:id="24" w:name="_Toc16478866"/>
      <w:r>
        <w:rPr>
          <w:rFonts w:hint="eastAsia"/>
          <w:color w:val="000000"/>
        </w:rPr>
        <w:t xml:space="preserve">0.4 </w:t>
      </w:r>
      <w:r>
        <w:rPr>
          <w:rFonts w:hint="eastAsia"/>
          <w:color w:val="000000"/>
        </w:rPr>
        <w:t>参考文献</w:t>
      </w:r>
      <w:bookmarkEnd w:id="20"/>
      <w:bookmarkEnd w:id="21"/>
      <w:bookmarkEnd w:id="22"/>
      <w:bookmarkEnd w:id="23"/>
      <w:bookmarkEnd w:id="24"/>
    </w:p>
    <w:p w:rsidR="00000000" w:rsidRDefault="00843608">
      <w:pPr>
        <w:rPr>
          <w:rFonts w:ascii="宋体" w:hAnsi="宋体" w:hint="eastAsia"/>
          <w:b/>
          <w:bCs/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  <w:r>
        <w:rPr>
          <w:rFonts w:ascii="宋体" w:hAnsi="宋体" w:hint="eastAsia"/>
          <w:i/>
          <w:iCs/>
          <w:color w:val="000000"/>
        </w:rPr>
        <w:t>列出本文档的所有参考文献（可以是非正式出版物），格式如下：</w:t>
      </w:r>
    </w:p>
    <w:p w:rsidR="00000000" w:rsidRDefault="00843608">
      <w:pPr>
        <w:ind w:firstLine="420"/>
        <w:rPr>
          <w:rFonts w:ascii="宋体" w:hAnsi="宋体" w:hint="eastAsia"/>
          <w:i/>
          <w:iCs/>
          <w:color w:val="000000"/>
        </w:rPr>
      </w:pPr>
      <w:r>
        <w:rPr>
          <w:rFonts w:ascii="宋体" w:hAnsi="宋体"/>
          <w:i/>
          <w:iCs/>
          <w:color w:val="000000"/>
        </w:rPr>
        <w:t>[</w:t>
      </w:r>
      <w:r>
        <w:rPr>
          <w:rFonts w:ascii="宋体" w:hAnsi="宋体" w:hint="eastAsia"/>
          <w:i/>
          <w:iCs/>
          <w:color w:val="000000"/>
        </w:rPr>
        <w:t>标识符</w:t>
      </w:r>
      <w:r>
        <w:rPr>
          <w:rFonts w:ascii="宋体" w:hAnsi="宋体"/>
          <w:i/>
          <w:iCs/>
          <w:color w:val="000000"/>
        </w:rPr>
        <w:t xml:space="preserve">] </w:t>
      </w:r>
      <w:r>
        <w:rPr>
          <w:rFonts w:ascii="宋体" w:hAnsi="宋体" w:hint="eastAsia"/>
          <w:i/>
          <w:iCs/>
          <w:color w:val="000000"/>
        </w:rPr>
        <w:t>作者，文献名称，出版单位（或归属单位），日期</w:t>
      </w:r>
    </w:p>
    <w:p w:rsidR="00000000" w:rsidRDefault="00843608">
      <w:pPr>
        <w:rPr>
          <w:rFonts w:ascii="宋体" w:hAnsi="宋体" w:hint="eastAsia"/>
          <w:b/>
          <w:bCs/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例如：</w:t>
      </w:r>
    </w:p>
    <w:p w:rsidR="00000000" w:rsidRDefault="00843608">
      <w:pPr>
        <w:ind w:leftChars="200" w:left="448"/>
        <w:rPr>
          <w:rFonts w:hint="eastAsia"/>
          <w:i/>
          <w:iCs/>
          <w:color w:val="000000"/>
        </w:rPr>
      </w:pPr>
      <w:r>
        <w:rPr>
          <w:b/>
          <w:bCs/>
          <w:i/>
          <w:iCs/>
          <w:color w:val="000000"/>
          <w:sz w:val="18"/>
        </w:rPr>
        <w:t>[</w:t>
      </w:r>
      <w:r>
        <w:rPr>
          <w:rFonts w:hint="eastAsia"/>
          <w:b/>
          <w:bCs/>
          <w:i/>
          <w:iCs/>
          <w:color w:val="000000"/>
          <w:sz w:val="18"/>
        </w:rPr>
        <w:t>AAA</w:t>
      </w:r>
      <w:r>
        <w:rPr>
          <w:b/>
          <w:bCs/>
          <w:i/>
          <w:iCs/>
          <w:color w:val="000000"/>
          <w:sz w:val="18"/>
        </w:rPr>
        <w:t>]</w:t>
      </w:r>
      <w:r>
        <w:rPr>
          <w:i/>
          <w:iCs/>
          <w:color w:val="000000"/>
          <w:sz w:val="18"/>
        </w:rPr>
        <w:t xml:space="preserve"> </w:t>
      </w:r>
      <w:r>
        <w:rPr>
          <w:rFonts w:hint="eastAsia"/>
          <w:i/>
          <w:iCs/>
          <w:color w:val="000000"/>
          <w:sz w:val="18"/>
        </w:rPr>
        <w:t>作者，《立项建议书》，机构名称，日期</w:t>
      </w:r>
    </w:p>
    <w:p w:rsidR="00000000" w:rsidRDefault="00843608">
      <w:pPr>
        <w:ind w:firstLineChars="200" w:firstLine="389"/>
        <w:rPr>
          <w:rFonts w:hint="eastAsia"/>
          <w:i/>
          <w:iCs/>
          <w:color w:val="000000"/>
        </w:rPr>
      </w:pPr>
      <w:r>
        <w:rPr>
          <w:b/>
          <w:bCs/>
          <w:i/>
          <w:iCs/>
          <w:color w:val="000000"/>
          <w:sz w:val="18"/>
        </w:rPr>
        <w:t xml:space="preserve"> [</w:t>
      </w:r>
      <w:r>
        <w:rPr>
          <w:rFonts w:hint="eastAsia"/>
          <w:b/>
          <w:bCs/>
          <w:i/>
          <w:iCs/>
          <w:color w:val="000000"/>
          <w:sz w:val="18"/>
        </w:rPr>
        <w:t>SPP-PROC-SD</w:t>
      </w:r>
      <w:r>
        <w:rPr>
          <w:b/>
          <w:bCs/>
          <w:i/>
          <w:iCs/>
          <w:color w:val="000000"/>
          <w:sz w:val="18"/>
        </w:rPr>
        <w:t>]</w:t>
      </w:r>
      <w:r>
        <w:rPr>
          <w:i/>
          <w:iCs/>
          <w:color w:val="000000"/>
          <w:sz w:val="18"/>
        </w:rPr>
        <w:t xml:space="preserve"> </w:t>
      </w:r>
      <w:r>
        <w:rPr>
          <w:rFonts w:hint="eastAsia"/>
          <w:i/>
          <w:iCs/>
          <w:color w:val="000000"/>
          <w:sz w:val="18"/>
        </w:rPr>
        <w:t>SEP</w:t>
      </w:r>
      <w:r>
        <w:rPr>
          <w:rFonts w:hint="eastAsia"/>
          <w:i/>
          <w:iCs/>
          <w:color w:val="000000"/>
          <w:sz w:val="18"/>
        </w:rPr>
        <w:t>G</w:t>
      </w:r>
      <w:r>
        <w:rPr>
          <w:rFonts w:hint="eastAsia"/>
          <w:i/>
          <w:iCs/>
          <w:color w:val="000000"/>
          <w:sz w:val="18"/>
        </w:rPr>
        <w:t>，系统设计规范，机构名称，日期</w:t>
      </w:r>
    </w:p>
    <w:p w:rsidR="00000000" w:rsidRDefault="00843608">
      <w:pPr>
        <w:pStyle w:val="2"/>
        <w:rPr>
          <w:rFonts w:hint="eastAsia"/>
          <w:color w:val="000000"/>
        </w:rPr>
      </w:pPr>
      <w:bookmarkStart w:id="25" w:name="_Toc15786746"/>
      <w:bookmarkStart w:id="26" w:name="_Toc15898332"/>
      <w:bookmarkStart w:id="27" w:name="_Toc16478134"/>
      <w:bookmarkStart w:id="28" w:name="_Toc16478468"/>
      <w:bookmarkStart w:id="29" w:name="_Toc16478867"/>
      <w:r>
        <w:rPr>
          <w:rFonts w:hint="eastAsia"/>
          <w:color w:val="000000"/>
        </w:rPr>
        <w:t xml:space="preserve">0.5 </w:t>
      </w:r>
      <w:r>
        <w:rPr>
          <w:rFonts w:hint="eastAsia"/>
          <w:color w:val="000000"/>
        </w:rPr>
        <w:t>术语与缩写解释</w:t>
      </w:r>
      <w:bookmarkEnd w:id="25"/>
      <w:bookmarkEnd w:id="26"/>
      <w:bookmarkEnd w:id="27"/>
      <w:bookmarkEnd w:id="28"/>
      <w:bookmarkEnd w:id="2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68"/>
        <w:gridCol w:w="63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68" w:type="dxa"/>
            <w:shd w:val="clear" w:color="auto" w:fill="D9D9D9"/>
          </w:tcPr>
          <w:p w:rsidR="00000000" w:rsidRDefault="00843608">
            <w:pPr>
              <w:tabs>
                <w:tab w:val="left" w:pos="3346"/>
              </w:tabs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缩写、术语</w:t>
            </w:r>
          </w:p>
        </w:tc>
        <w:tc>
          <w:tcPr>
            <w:tcW w:w="6352" w:type="dxa"/>
            <w:shd w:val="clear" w:color="auto" w:fill="D9D9D9"/>
          </w:tcPr>
          <w:p w:rsidR="00000000" w:rsidRDefault="00843608">
            <w:pPr>
              <w:tabs>
                <w:tab w:val="left" w:pos="3346"/>
              </w:tabs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解</w:t>
            </w:r>
            <w:r>
              <w:rPr>
                <w:rFonts w:hint="eastAsia"/>
                <w:b/>
                <w:bCs/>
                <w:color w:val="000000"/>
                <w:sz w:val="18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18"/>
              </w:rPr>
              <w:t>释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68" w:type="dxa"/>
          </w:tcPr>
          <w:p w:rsidR="00000000" w:rsidRDefault="00843608"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SPP</w:t>
            </w:r>
          </w:p>
        </w:tc>
        <w:tc>
          <w:tcPr>
            <w:tcW w:w="6352" w:type="dxa"/>
          </w:tcPr>
          <w:p w:rsidR="00000000" w:rsidRDefault="00843608"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精简并行过程，</w:t>
            </w:r>
            <w:r>
              <w:rPr>
                <w:rFonts w:hint="eastAsia"/>
                <w:color w:val="000000"/>
                <w:sz w:val="18"/>
              </w:rPr>
              <w:t>Simplified Parallel Process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68" w:type="dxa"/>
          </w:tcPr>
          <w:p w:rsidR="00000000" w:rsidRDefault="00843608"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SD</w:t>
            </w:r>
          </w:p>
        </w:tc>
        <w:tc>
          <w:tcPr>
            <w:tcW w:w="6352" w:type="dxa"/>
          </w:tcPr>
          <w:p w:rsidR="00000000" w:rsidRDefault="00843608"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系统设计，</w:t>
            </w:r>
            <w:r>
              <w:rPr>
                <w:rFonts w:hint="eastAsia"/>
                <w:color w:val="000000"/>
                <w:sz w:val="18"/>
              </w:rPr>
              <w:t>System Design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68" w:type="dxa"/>
          </w:tcPr>
          <w:p w:rsidR="00000000" w:rsidRDefault="00843608"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6352" w:type="dxa"/>
          </w:tcPr>
          <w:p w:rsidR="00000000" w:rsidRDefault="00843608"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68" w:type="dxa"/>
          </w:tcPr>
          <w:p w:rsidR="00000000" w:rsidRDefault="00843608"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6352" w:type="dxa"/>
          </w:tcPr>
          <w:p w:rsidR="00000000" w:rsidRDefault="00843608"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68" w:type="dxa"/>
          </w:tcPr>
          <w:p w:rsidR="00000000" w:rsidRDefault="00843608">
            <w:pPr>
              <w:tabs>
                <w:tab w:val="left" w:pos="3346"/>
              </w:tabs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…</w:t>
            </w:r>
          </w:p>
        </w:tc>
        <w:tc>
          <w:tcPr>
            <w:tcW w:w="6352" w:type="dxa"/>
          </w:tcPr>
          <w:p w:rsidR="00000000" w:rsidRDefault="00843608"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</w:tr>
    </w:tbl>
    <w:p w:rsidR="00000000" w:rsidRDefault="00843608">
      <w:pPr>
        <w:rPr>
          <w:rFonts w:hint="eastAsia"/>
          <w:color w:val="000000"/>
        </w:rPr>
      </w:pPr>
    </w:p>
    <w:p w:rsidR="00000000" w:rsidRDefault="00843608">
      <w:pPr>
        <w:rPr>
          <w:rFonts w:hint="eastAsia"/>
          <w:color w:val="000000"/>
        </w:rPr>
      </w:pPr>
    </w:p>
    <w:p w:rsidR="00000000" w:rsidRDefault="00843608">
      <w:pPr>
        <w:pStyle w:val="1"/>
        <w:pageBreakBefore/>
        <w:spacing w:before="175" w:after="175"/>
        <w:rPr>
          <w:rFonts w:hint="eastAsia"/>
          <w:color w:val="000000"/>
        </w:rPr>
      </w:pPr>
      <w:bookmarkStart w:id="30" w:name="_Toc16478868"/>
      <w:r>
        <w:rPr>
          <w:rFonts w:hint="eastAsia"/>
          <w:color w:val="000000"/>
        </w:rPr>
        <w:lastRenderedPageBreak/>
        <w:t>1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数据库环境说明</w:t>
      </w:r>
      <w:bookmarkEnd w:id="30"/>
    </w:p>
    <w:p w:rsidR="00000000" w:rsidRDefault="00843608">
      <w:pPr>
        <w:rPr>
          <w:rFonts w:ascii="宋体" w:hAnsi="宋体" w:hint="eastAsia"/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  <w:r>
        <w:rPr>
          <w:rFonts w:ascii="宋体" w:hAnsi="宋体" w:hint="eastAsia"/>
          <w:i/>
          <w:iCs/>
          <w:color w:val="000000"/>
        </w:rPr>
        <w:t xml:space="preserve"> </w:t>
      </w:r>
    </w:p>
    <w:p w:rsidR="00000000" w:rsidRDefault="00843608">
      <w:pPr>
        <w:rPr>
          <w:rFonts w:ascii="宋体" w:hAnsi="宋体" w:hint="eastAsia"/>
          <w:i/>
          <w:iCs/>
          <w:color w:val="000000"/>
        </w:rPr>
      </w:pPr>
      <w:r>
        <w:rPr>
          <w:rFonts w:ascii="宋体" w:hAnsi="宋体" w:hint="eastAsia"/>
          <w:i/>
          <w:iCs/>
          <w:color w:val="000000"/>
        </w:rPr>
        <w:t>（</w:t>
      </w:r>
      <w:r>
        <w:rPr>
          <w:rFonts w:ascii="宋体" w:hAnsi="宋体" w:hint="eastAsia"/>
          <w:i/>
          <w:iCs/>
          <w:color w:val="000000"/>
        </w:rPr>
        <w:t>1</w:t>
      </w:r>
      <w:r>
        <w:rPr>
          <w:rFonts w:ascii="宋体" w:hAnsi="宋体" w:hint="eastAsia"/>
          <w:i/>
          <w:iCs/>
          <w:color w:val="000000"/>
        </w:rPr>
        <w:t>）说明所采用的数据库系统，设计工具，编程工具等</w:t>
      </w:r>
    </w:p>
    <w:p w:rsidR="00000000" w:rsidRDefault="00843608">
      <w:pPr>
        <w:rPr>
          <w:rFonts w:ascii="宋体" w:hAnsi="宋体" w:hint="eastAsia"/>
          <w:i/>
          <w:iCs/>
          <w:color w:val="000000"/>
        </w:rPr>
      </w:pPr>
      <w:r>
        <w:rPr>
          <w:rFonts w:ascii="宋体" w:hAnsi="宋体" w:hint="eastAsia"/>
          <w:i/>
          <w:iCs/>
          <w:color w:val="000000"/>
        </w:rPr>
        <w:t>（</w:t>
      </w:r>
      <w:r>
        <w:rPr>
          <w:rFonts w:ascii="宋体" w:hAnsi="宋体" w:hint="eastAsia"/>
          <w:i/>
          <w:iCs/>
          <w:color w:val="000000"/>
        </w:rPr>
        <w:t>2</w:t>
      </w:r>
      <w:r>
        <w:rPr>
          <w:rFonts w:ascii="宋体" w:hAnsi="宋体" w:hint="eastAsia"/>
          <w:i/>
          <w:iCs/>
          <w:color w:val="000000"/>
        </w:rPr>
        <w:t>）详细配置</w:t>
      </w:r>
    </w:p>
    <w:p w:rsidR="00000000" w:rsidRDefault="00843608">
      <w:pPr>
        <w:rPr>
          <w:rFonts w:ascii="宋体" w:hAnsi="宋体" w:hint="eastAsia"/>
          <w:i/>
          <w:iCs/>
          <w:color w:val="000000"/>
        </w:rPr>
      </w:pPr>
    </w:p>
    <w:p w:rsidR="00000000" w:rsidRDefault="00843608">
      <w:pPr>
        <w:pStyle w:val="1"/>
        <w:spacing w:before="175" w:after="175"/>
        <w:rPr>
          <w:rFonts w:hint="eastAsia"/>
          <w:color w:val="000000"/>
        </w:rPr>
      </w:pPr>
      <w:bookmarkStart w:id="31" w:name="_Toc16478869"/>
      <w:r>
        <w:rPr>
          <w:rFonts w:hint="eastAsia"/>
          <w:color w:val="000000"/>
        </w:rPr>
        <w:t xml:space="preserve">2. </w:t>
      </w:r>
      <w:r>
        <w:rPr>
          <w:rFonts w:hint="eastAsia"/>
          <w:color w:val="000000"/>
        </w:rPr>
        <w:t>数据库的命名规则</w:t>
      </w:r>
      <w:bookmarkEnd w:id="31"/>
    </w:p>
    <w:p w:rsidR="00000000" w:rsidRDefault="00843608">
      <w:pPr>
        <w:rPr>
          <w:rFonts w:ascii="宋体" w:hAnsi="宋体" w:hint="eastAsia"/>
          <w:b/>
          <w:bCs/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</w:p>
    <w:p w:rsidR="00000000" w:rsidRDefault="00843608">
      <w:pPr>
        <w:rPr>
          <w:rFonts w:ascii="宋体" w:hAnsi="宋体" w:hint="eastAsia"/>
          <w:i/>
          <w:iCs/>
          <w:color w:val="000000"/>
        </w:rPr>
      </w:pPr>
      <w:r>
        <w:rPr>
          <w:rFonts w:ascii="宋体" w:hAnsi="宋体" w:hint="eastAsia"/>
          <w:i/>
          <w:iCs/>
          <w:color w:val="000000"/>
        </w:rPr>
        <w:t>（</w:t>
      </w:r>
      <w:r>
        <w:rPr>
          <w:rFonts w:ascii="宋体" w:hAnsi="宋体" w:hint="eastAsia"/>
          <w:i/>
          <w:iCs/>
          <w:color w:val="000000"/>
        </w:rPr>
        <w:t>1</w:t>
      </w:r>
      <w:r>
        <w:rPr>
          <w:rFonts w:ascii="宋体" w:hAnsi="宋体" w:hint="eastAsia"/>
          <w:i/>
          <w:iCs/>
          <w:color w:val="000000"/>
        </w:rPr>
        <w:t>）完整并且清楚的说明本数据库的命名规则。</w:t>
      </w:r>
    </w:p>
    <w:p w:rsidR="00000000" w:rsidRDefault="00843608">
      <w:pPr>
        <w:rPr>
          <w:rFonts w:ascii="宋体" w:hAnsi="宋体" w:hint="eastAsia"/>
          <w:i/>
          <w:iCs/>
          <w:color w:val="000000"/>
        </w:rPr>
      </w:pPr>
      <w:r>
        <w:rPr>
          <w:rFonts w:ascii="宋体" w:hAnsi="宋体" w:hint="eastAsia"/>
          <w:i/>
          <w:iCs/>
          <w:color w:val="000000"/>
        </w:rPr>
        <w:t>（</w:t>
      </w:r>
      <w:r>
        <w:rPr>
          <w:rFonts w:ascii="宋体" w:hAnsi="宋体" w:hint="eastAsia"/>
          <w:i/>
          <w:iCs/>
          <w:color w:val="000000"/>
        </w:rPr>
        <w:t>2</w:t>
      </w:r>
      <w:r>
        <w:rPr>
          <w:rFonts w:ascii="宋体" w:hAnsi="宋体" w:hint="eastAsia"/>
          <w:i/>
          <w:iCs/>
          <w:color w:val="000000"/>
        </w:rPr>
        <w:t>）如果本数据库的命名规则与机构的标准不完全一致的话，请作出解释。</w:t>
      </w:r>
    </w:p>
    <w:p w:rsidR="00000000" w:rsidRDefault="00843608">
      <w:pPr>
        <w:rPr>
          <w:rFonts w:hint="eastAsia"/>
          <w:i/>
          <w:iCs/>
          <w:color w:val="000000"/>
        </w:rPr>
      </w:pPr>
    </w:p>
    <w:p w:rsidR="00000000" w:rsidRDefault="00843608">
      <w:pPr>
        <w:rPr>
          <w:rFonts w:hint="eastAsia"/>
          <w:i/>
          <w:iCs/>
          <w:color w:val="000000"/>
        </w:rPr>
      </w:pPr>
    </w:p>
    <w:p w:rsidR="00000000" w:rsidRDefault="00843608">
      <w:pPr>
        <w:pStyle w:val="1"/>
        <w:spacing w:before="175" w:after="175"/>
        <w:rPr>
          <w:rFonts w:ascii="宋体" w:hAnsi="宋体" w:hint="eastAsia"/>
          <w:b w:val="0"/>
          <w:bCs/>
          <w:i/>
          <w:iCs/>
          <w:color w:val="000000"/>
        </w:rPr>
      </w:pPr>
      <w:bookmarkStart w:id="32" w:name="_Toc16478870"/>
      <w:r>
        <w:rPr>
          <w:rFonts w:hint="eastAsia"/>
          <w:color w:val="000000"/>
        </w:rPr>
        <w:t>3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逻辑设计</w:t>
      </w:r>
      <w:bookmarkEnd w:id="32"/>
    </w:p>
    <w:p w:rsidR="00000000" w:rsidRDefault="00843608">
      <w:pPr>
        <w:rPr>
          <w:rFonts w:hint="eastAsia"/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  <w:r>
        <w:rPr>
          <w:rFonts w:hint="eastAsia"/>
          <w:i/>
          <w:iCs/>
          <w:color w:val="000000"/>
        </w:rPr>
        <w:t>数据库</w:t>
      </w:r>
      <w:r>
        <w:rPr>
          <w:rFonts w:hint="eastAsia"/>
          <w:i/>
          <w:iCs/>
          <w:color w:val="000000"/>
        </w:rPr>
        <w:t>设计人员根据需求文档，创建与数据库相关的那部分实体关系图（</w:t>
      </w:r>
      <w:r>
        <w:rPr>
          <w:rFonts w:hint="eastAsia"/>
          <w:i/>
          <w:iCs/>
          <w:color w:val="000000"/>
        </w:rPr>
        <w:t>ERD</w:t>
      </w:r>
      <w:r>
        <w:rPr>
          <w:rFonts w:hint="eastAsia"/>
          <w:i/>
          <w:iCs/>
          <w:color w:val="000000"/>
        </w:rPr>
        <w:t>）。如果采用面向对象方法（</w:t>
      </w:r>
      <w:r>
        <w:rPr>
          <w:rFonts w:hint="eastAsia"/>
          <w:i/>
          <w:iCs/>
          <w:color w:val="000000"/>
        </w:rPr>
        <w:t>OOAD</w:t>
      </w:r>
      <w:r>
        <w:rPr>
          <w:rFonts w:hint="eastAsia"/>
          <w:i/>
          <w:iCs/>
          <w:color w:val="000000"/>
        </w:rPr>
        <w:t>），这里实体相当于类（</w:t>
      </w:r>
      <w:r>
        <w:rPr>
          <w:rFonts w:hint="eastAsia"/>
          <w:i/>
          <w:iCs/>
          <w:color w:val="000000"/>
        </w:rPr>
        <w:t>class</w:t>
      </w:r>
      <w:r>
        <w:rPr>
          <w:rFonts w:hint="eastAsia"/>
          <w:i/>
          <w:iCs/>
          <w:color w:val="000000"/>
        </w:rPr>
        <w:t>）。</w:t>
      </w:r>
    </w:p>
    <w:p w:rsidR="00000000" w:rsidRDefault="00843608">
      <w:pPr>
        <w:rPr>
          <w:rFonts w:hint="eastAsia"/>
          <w:color w:val="000000"/>
        </w:rPr>
      </w:pPr>
    </w:p>
    <w:p w:rsidR="00000000" w:rsidRDefault="00843608">
      <w:pPr>
        <w:rPr>
          <w:rFonts w:hint="eastAsia"/>
          <w:color w:val="000000"/>
        </w:rPr>
      </w:pPr>
    </w:p>
    <w:p w:rsidR="00000000" w:rsidRDefault="00843608">
      <w:pPr>
        <w:pStyle w:val="1"/>
        <w:spacing w:before="175" w:after="175"/>
        <w:rPr>
          <w:rFonts w:ascii="宋体" w:hAnsi="宋体" w:hint="eastAsia"/>
          <w:b w:val="0"/>
          <w:bCs/>
          <w:i/>
          <w:iCs/>
          <w:color w:val="000000"/>
        </w:rPr>
      </w:pPr>
      <w:bookmarkStart w:id="33" w:name="_Toc16478871"/>
      <w:r>
        <w:rPr>
          <w:rFonts w:hint="eastAsia"/>
          <w:color w:val="000000"/>
        </w:rPr>
        <w:t>4.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物理设计</w:t>
      </w:r>
      <w:bookmarkEnd w:id="33"/>
    </w:p>
    <w:p w:rsidR="00000000" w:rsidRDefault="00843608">
      <w:pPr>
        <w:rPr>
          <w:rFonts w:ascii="宋体" w:hAnsi="宋体" w:hint="eastAsia"/>
          <w:b/>
          <w:bCs/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</w:p>
    <w:p w:rsidR="00000000" w:rsidRDefault="00843608">
      <w:pPr>
        <w:rPr>
          <w:rFonts w:hint="eastAsia"/>
          <w:i/>
          <w:iCs/>
          <w:color w:val="000000"/>
        </w:rPr>
      </w:pPr>
      <w:r>
        <w:rPr>
          <w:rFonts w:hint="eastAsia"/>
          <w:i/>
          <w:iCs/>
          <w:color w:val="000000"/>
        </w:rPr>
        <w:t>（</w:t>
      </w:r>
      <w:r>
        <w:rPr>
          <w:rFonts w:hint="eastAsia"/>
          <w:i/>
          <w:iCs/>
          <w:color w:val="000000"/>
        </w:rPr>
        <w:t>1</w:t>
      </w:r>
      <w:r>
        <w:rPr>
          <w:rFonts w:hint="eastAsia"/>
          <w:i/>
          <w:iCs/>
          <w:color w:val="000000"/>
        </w:rPr>
        <w:t>）主要是设计表结构。一般地，实体对应于表，实体的属性对应于表的列，实体之间的关系成为表的约束。逻辑设计中的实体大部分可以转换成物理设计中的表，但是它们并不一定是一一对应的。</w:t>
      </w:r>
    </w:p>
    <w:p w:rsidR="00000000" w:rsidRDefault="00843608">
      <w:pPr>
        <w:rPr>
          <w:rFonts w:hint="eastAsia"/>
          <w:i/>
          <w:iCs/>
          <w:color w:val="000000"/>
        </w:rPr>
      </w:pPr>
      <w:r>
        <w:rPr>
          <w:rFonts w:hint="eastAsia"/>
          <w:i/>
          <w:iCs/>
          <w:color w:val="000000"/>
        </w:rPr>
        <w:t>（</w:t>
      </w:r>
      <w:r>
        <w:rPr>
          <w:rFonts w:hint="eastAsia"/>
          <w:i/>
          <w:iCs/>
          <w:color w:val="000000"/>
        </w:rPr>
        <w:t>2</w:t>
      </w:r>
      <w:r>
        <w:rPr>
          <w:rFonts w:hint="eastAsia"/>
          <w:i/>
          <w:iCs/>
          <w:color w:val="000000"/>
        </w:rPr>
        <w:t>）对表结构进行规范化处理（第三范式）。</w:t>
      </w:r>
    </w:p>
    <w:p w:rsidR="00000000" w:rsidRDefault="00843608">
      <w:pPr>
        <w:pStyle w:val="2"/>
        <w:rPr>
          <w:rFonts w:hint="eastAsia"/>
          <w:color w:val="000000"/>
        </w:rPr>
      </w:pPr>
      <w:bookmarkStart w:id="34" w:name="_Toc11555143"/>
      <w:bookmarkStart w:id="35" w:name="_Toc16478872"/>
      <w:r>
        <w:rPr>
          <w:rFonts w:hint="eastAsia"/>
          <w:color w:val="000000"/>
        </w:rPr>
        <w:t>4</w:t>
      </w:r>
      <w:r>
        <w:rPr>
          <w:color w:val="000000"/>
        </w:rPr>
        <w:t>.</w:t>
      </w:r>
      <w:r>
        <w:rPr>
          <w:rFonts w:hint="eastAsia"/>
          <w:color w:val="000000"/>
        </w:rPr>
        <w:t xml:space="preserve">0 </w:t>
      </w:r>
      <w:r>
        <w:rPr>
          <w:rFonts w:hint="eastAsia"/>
          <w:color w:val="000000"/>
        </w:rPr>
        <w:t>表汇总</w:t>
      </w:r>
      <w:bookmarkEnd w:id="34"/>
      <w:bookmarkEnd w:id="3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40"/>
        <w:gridCol w:w="637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0" w:type="dxa"/>
            <w:tcBorders>
              <w:bottom w:val="single" w:sz="4" w:space="0" w:color="auto"/>
            </w:tcBorders>
            <w:shd w:val="clear" w:color="auto" w:fill="D9D9D9"/>
          </w:tcPr>
          <w:p w:rsidR="00000000" w:rsidRDefault="0084360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372" w:type="dxa"/>
            <w:tcBorders>
              <w:bottom w:val="single" w:sz="4" w:space="0" w:color="auto"/>
            </w:tcBorders>
            <w:shd w:val="clear" w:color="auto" w:fill="D9D9D9"/>
          </w:tcPr>
          <w:p w:rsidR="00000000" w:rsidRDefault="00843608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功能说明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0" w:type="dxa"/>
          </w:tcPr>
          <w:p w:rsidR="00000000" w:rsidRDefault="0084360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</w:t>
            </w:r>
            <w:r>
              <w:rPr>
                <w:rFonts w:hint="eastAsia"/>
                <w:color w:val="000000"/>
                <w:szCs w:val="24"/>
              </w:rPr>
              <w:t>A</w:t>
            </w:r>
          </w:p>
        </w:tc>
        <w:tc>
          <w:tcPr>
            <w:tcW w:w="6372" w:type="dxa"/>
          </w:tcPr>
          <w:p w:rsidR="00000000" w:rsidRDefault="00843608">
            <w:pPr>
              <w:rPr>
                <w:rFonts w:hint="eastAsia"/>
                <w:color w:val="000000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0" w:type="dxa"/>
          </w:tcPr>
          <w:p w:rsidR="00000000" w:rsidRDefault="0084360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</w:t>
            </w:r>
            <w:r>
              <w:rPr>
                <w:rFonts w:hint="eastAsia"/>
                <w:color w:val="000000"/>
                <w:szCs w:val="24"/>
              </w:rPr>
              <w:t>B</w:t>
            </w:r>
          </w:p>
        </w:tc>
        <w:tc>
          <w:tcPr>
            <w:tcW w:w="6372" w:type="dxa"/>
          </w:tcPr>
          <w:p w:rsidR="00000000" w:rsidRDefault="00843608">
            <w:pPr>
              <w:rPr>
                <w:rFonts w:hint="eastAsia"/>
                <w:color w:val="000000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0" w:type="dxa"/>
            <w:tcBorders>
              <w:bottom w:val="single" w:sz="4" w:space="0" w:color="auto"/>
            </w:tcBorders>
          </w:tcPr>
          <w:p w:rsidR="00000000" w:rsidRDefault="0084360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</w:t>
            </w:r>
            <w:r>
              <w:rPr>
                <w:rFonts w:hint="eastAsia"/>
                <w:color w:val="000000"/>
                <w:szCs w:val="24"/>
              </w:rPr>
              <w:t>C</w:t>
            </w:r>
          </w:p>
        </w:tc>
        <w:tc>
          <w:tcPr>
            <w:tcW w:w="6372" w:type="dxa"/>
            <w:tcBorders>
              <w:bottom w:val="single" w:sz="4" w:space="0" w:color="auto"/>
            </w:tcBorders>
          </w:tcPr>
          <w:p w:rsidR="00000000" w:rsidRDefault="00843608">
            <w:pPr>
              <w:rPr>
                <w:rFonts w:hint="eastAsia"/>
                <w:color w:val="000000"/>
                <w:sz w:val="18"/>
              </w:rPr>
            </w:pPr>
          </w:p>
        </w:tc>
      </w:tr>
    </w:tbl>
    <w:p w:rsidR="00000000" w:rsidRDefault="00843608">
      <w:pPr>
        <w:rPr>
          <w:rFonts w:ascii="宋体" w:hAnsi="宋体" w:hint="eastAsia"/>
          <w:i/>
          <w:iCs/>
          <w:color w:val="000000"/>
        </w:rPr>
      </w:pPr>
    </w:p>
    <w:p w:rsidR="00000000" w:rsidRDefault="00843608">
      <w:pPr>
        <w:pStyle w:val="2"/>
        <w:rPr>
          <w:rFonts w:hint="eastAsia"/>
          <w:color w:val="000000"/>
        </w:rPr>
      </w:pPr>
      <w:bookmarkStart w:id="36" w:name="_Toc16478873"/>
      <w:r>
        <w:rPr>
          <w:rFonts w:hint="eastAsia"/>
          <w:color w:val="000000"/>
        </w:rPr>
        <w:lastRenderedPageBreak/>
        <w:t>4</w:t>
      </w:r>
      <w:r>
        <w:rPr>
          <w:color w:val="000000"/>
        </w:rPr>
        <w:t>.</w:t>
      </w:r>
      <w:r>
        <w:rPr>
          <w:rFonts w:hint="eastAsia"/>
          <w:color w:val="000000"/>
        </w:rPr>
        <w:t xml:space="preserve">1 </w:t>
      </w:r>
      <w:r>
        <w:rPr>
          <w:rFonts w:hint="eastAsia"/>
          <w:color w:val="000000"/>
        </w:rPr>
        <w:t>表</w:t>
      </w:r>
      <w:r>
        <w:rPr>
          <w:rFonts w:hint="eastAsia"/>
          <w:color w:val="000000"/>
        </w:rPr>
        <w:t>A</w:t>
      </w:r>
      <w:bookmarkEnd w:id="3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40"/>
        <w:gridCol w:w="2464"/>
        <w:gridCol w:w="1680"/>
        <w:gridCol w:w="222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0" w:type="dxa"/>
            <w:tcBorders>
              <w:bottom w:val="single" w:sz="4" w:space="0" w:color="auto"/>
            </w:tcBorders>
            <w:shd w:val="clear" w:color="auto" w:fill="D9D9D9"/>
          </w:tcPr>
          <w:p w:rsidR="00000000" w:rsidRDefault="0084360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372" w:type="dxa"/>
            <w:gridSpan w:val="3"/>
            <w:tcBorders>
              <w:bottom w:val="single" w:sz="4" w:space="0" w:color="auto"/>
            </w:tcBorders>
          </w:tcPr>
          <w:p w:rsidR="00000000" w:rsidRDefault="00843608">
            <w:pPr>
              <w:rPr>
                <w:rFonts w:hint="eastAsia"/>
                <w:color w:val="000000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40" w:type="dxa"/>
            <w:shd w:val="clear" w:color="auto" w:fill="D9D9D9"/>
          </w:tcPr>
          <w:p w:rsidR="00000000" w:rsidRDefault="00843608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2464" w:type="dxa"/>
            <w:shd w:val="clear" w:color="auto" w:fill="D9D9D9"/>
          </w:tcPr>
          <w:p w:rsidR="00000000" w:rsidRDefault="00843608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1680" w:type="dxa"/>
            <w:shd w:val="clear" w:color="auto" w:fill="D9D9D9"/>
          </w:tcPr>
          <w:p w:rsidR="00000000" w:rsidRDefault="00843608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  <w:r>
              <w:rPr>
                <w:rFonts w:hint="eastAsia"/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228" w:type="dxa"/>
            <w:shd w:val="clear" w:color="auto" w:fill="D9D9D9"/>
          </w:tcPr>
          <w:p w:rsidR="00000000" w:rsidRDefault="00843608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约束条件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40" w:type="dxa"/>
          </w:tcPr>
          <w:p w:rsidR="00000000" w:rsidRDefault="00843608">
            <w:pPr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2464" w:type="dxa"/>
          </w:tcPr>
          <w:p w:rsidR="00000000" w:rsidRDefault="00843608">
            <w:pPr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1680" w:type="dxa"/>
          </w:tcPr>
          <w:p w:rsidR="00000000" w:rsidRDefault="00843608">
            <w:pPr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2228" w:type="dxa"/>
          </w:tcPr>
          <w:p w:rsidR="00000000" w:rsidRDefault="00843608">
            <w:pPr>
              <w:rPr>
                <w:rFonts w:hint="eastAsia"/>
                <w:color w:val="000000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40" w:type="dxa"/>
          </w:tcPr>
          <w:p w:rsidR="00000000" w:rsidRDefault="00843608">
            <w:pPr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2464" w:type="dxa"/>
          </w:tcPr>
          <w:p w:rsidR="00000000" w:rsidRDefault="00843608">
            <w:pPr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1680" w:type="dxa"/>
          </w:tcPr>
          <w:p w:rsidR="00000000" w:rsidRDefault="00843608">
            <w:pPr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2228" w:type="dxa"/>
          </w:tcPr>
          <w:p w:rsidR="00000000" w:rsidRDefault="00843608">
            <w:pPr>
              <w:rPr>
                <w:rFonts w:hint="eastAsia"/>
                <w:color w:val="000000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40" w:type="dxa"/>
            <w:tcBorders>
              <w:bottom w:val="single" w:sz="4" w:space="0" w:color="auto"/>
            </w:tcBorders>
          </w:tcPr>
          <w:p w:rsidR="00000000" w:rsidRDefault="00843608">
            <w:pPr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2464" w:type="dxa"/>
          </w:tcPr>
          <w:p w:rsidR="00000000" w:rsidRDefault="00843608">
            <w:pPr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1680" w:type="dxa"/>
          </w:tcPr>
          <w:p w:rsidR="00000000" w:rsidRDefault="00843608">
            <w:pPr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2228" w:type="dxa"/>
          </w:tcPr>
          <w:p w:rsidR="00000000" w:rsidRDefault="00843608">
            <w:pPr>
              <w:rPr>
                <w:rFonts w:hint="eastAsia"/>
                <w:color w:val="000000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0" w:type="dxa"/>
            <w:shd w:val="clear" w:color="auto" w:fill="D9D9D9"/>
          </w:tcPr>
          <w:p w:rsidR="00000000" w:rsidRDefault="0084360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372" w:type="dxa"/>
            <w:gridSpan w:val="3"/>
          </w:tcPr>
          <w:p w:rsidR="00000000" w:rsidRDefault="00843608">
            <w:pPr>
              <w:rPr>
                <w:rFonts w:hint="eastAsia"/>
                <w:color w:val="000000"/>
                <w:sz w:val="18"/>
              </w:rPr>
            </w:pPr>
          </w:p>
        </w:tc>
      </w:tr>
    </w:tbl>
    <w:p w:rsidR="00000000" w:rsidRDefault="00843608">
      <w:pPr>
        <w:pStyle w:val="2"/>
        <w:rPr>
          <w:rFonts w:hint="eastAsia"/>
          <w:color w:val="000000"/>
        </w:rPr>
      </w:pPr>
      <w:bookmarkStart w:id="37" w:name="_Toc16478874"/>
      <w:r>
        <w:rPr>
          <w:rFonts w:hint="eastAsia"/>
          <w:color w:val="000000"/>
        </w:rPr>
        <w:t>4</w:t>
      </w:r>
      <w:r>
        <w:rPr>
          <w:color w:val="000000"/>
        </w:rPr>
        <w:t>.</w:t>
      </w:r>
      <w:r>
        <w:rPr>
          <w:rFonts w:hint="eastAsia"/>
          <w:color w:val="000000"/>
        </w:rPr>
        <w:t xml:space="preserve">n </w:t>
      </w:r>
      <w:r>
        <w:rPr>
          <w:rFonts w:hint="eastAsia"/>
          <w:color w:val="000000"/>
        </w:rPr>
        <w:t>表</w:t>
      </w:r>
      <w:r>
        <w:rPr>
          <w:rFonts w:hint="eastAsia"/>
          <w:color w:val="000000"/>
        </w:rPr>
        <w:t>N</w:t>
      </w:r>
      <w:bookmarkEnd w:id="3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40"/>
        <w:gridCol w:w="2464"/>
        <w:gridCol w:w="1680"/>
        <w:gridCol w:w="222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0" w:type="dxa"/>
            <w:tcBorders>
              <w:bottom w:val="single" w:sz="4" w:space="0" w:color="auto"/>
            </w:tcBorders>
            <w:shd w:val="clear" w:color="auto" w:fill="D9D9D9"/>
          </w:tcPr>
          <w:p w:rsidR="00000000" w:rsidRDefault="0084360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372" w:type="dxa"/>
            <w:gridSpan w:val="3"/>
            <w:tcBorders>
              <w:bottom w:val="single" w:sz="4" w:space="0" w:color="auto"/>
            </w:tcBorders>
          </w:tcPr>
          <w:p w:rsidR="00000000" w:rsidRDefault="00843608">
            <w:pPr>
              <w:rPr>
                <w:rFonts w:hint="eastAsia"/>
                <w:color w:val="000000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40" w:type="dxa"/>
            <w:shd w:val="clear" w:color="auto" w:fill="D9D9D9"/>
          </w:tcPr>
          <w:p w:rsidR="00000000" w:rsidRDefault="00843608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2464" w:type="dxa"/>
            <w:shd w:val="clear" w:color="auto" w:fill="D9D9D9"/>
          </w:tcPr>
          <w:p w:rsidR="00000000" w:rsidRDefault="00843608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1680" w:type="dxa"/>
            <w:shd w:val="clear" w:color="auto" w:fill="D9D9D9"/>
          </w:tcPr>
          <w:p w:rsidR="00000000" w:rsidRDefault="00843608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  <w:r>
              <w:rPr>
                <w:rFonts w:hint="eastAsia"/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228" w:type="dxa"/>
            <w:shd w:val="clear" w:color="auto" w:fill="D9D9D9"/>
          </w:tcPr>
          <w:p w:rsidR="00000000" w:rsidRDefault="00843608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约束条件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40" w:type="dxa"/>
          </w:tcPr>
          <w:p w:rsidR="00000000" w:rsidRDefault="00843608">
            <w:pPr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2464" w:type="dxa"/>
          </w:tcPr>
          <w:p w:rsidR="00000000" w:rsidRDefault="00843608">
            <w:pPr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1680" w:type="dxa"/>
          </w:tcPr>
          <w:p w:rsidR="00000000" w:rsidRDefault="00843608">
            <w:pPr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2228" w:type="dxa"/>
          </w:tcPr>
          <w:p w:rsidR="00000000" w:rsidRDefault="00843608">
            <w:pPr>
              <w:rPr>
                <w:rFonts w:hint="eastAsia"/>
                <w:color w:val="000000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40" w:type="dxa"/>
          </w:tcPr>
          <w:p w:rsidR="00000000" w:rsidRDefault="00843608">
            <w:pPr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2464" w:type="dxa"/>
          </w:tcPr>
          <w:p w:rsidR="00000000" w:rsidRDefault="00843608">
            <w:pPr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1680" w:type="dxa"/>
          </w:tcPr>
          <w:p w:rsidR="00000000" w:rsidRDefault="00843608">
            <w:pPr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2228" w:type="dxa"/>
          </w:tcPr>
          <w:p w:rsidR="00000000" w:rsidRDefault="00843608">
            <w:pPr>
              <w:rPr>
                <w:rFonts w:hint="eastAsia"/>
                <w:color w:val="000000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40" w:type="dxa"/>
            <w:tcBorders>
              <w:bottom w:val="single" w:sz="4" w:space="0" w:color="auto"/>
            </w:tcBorders>
          </w:tcPr>
          <w:p w:rsidR="00000000" w:rsidRDefault="00843608">
            <w:pPr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2464" w:type="dxa"/>
          </w:tcPr>
          <w:p w:rsidR="00000000" w:rsidRDefault="00843608">
            <w:pPr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1680" w:type="dxa"/>
          </w:tcPr>
          <w:p w:rsidR="00000000" w:rsidRDefault="00843608">
            <w:pPr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2228" w:type="dxa"/>
          </w:tcPr>
          <w:p w:rsidR="00000000" w:rsidRDefault="00843608">
            <w:pPr>
              <w:rPr>
                <w:rFonts w:hint="eastAsia"/>
                <w:color w:val="000000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0" w:type="dxa"/>
            <w:shd w:val="clear" w:color="auto" w:fill="D9D9D9"/>
          </w:tcPr>
          <w:p w:rsidR="00000000" w:rsidRDefault="0084360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372" w:type="dxa"/>
            <w:gridSpan w:val="3"/>
          </w:tcPr>
          <w:p w:rsidR="00000000" w:rsidRDefault="00843608">
            <w:pPr>
              <w:rPr>
                <w:rFonts w:hint="eastAsia"/>
                <w:color w:val="000000"/>
                <w:sz w:val="18"/>
              </w:rPr>
            </w:pPr>
          </w:p>
        </w:tc>
      </w:tr>
    </w:tbl>
    <w:p w:rsidR="00000000" w:rsidRDefault="00843608">
      <w:pPr>
        <w:numPr>
          <w:ins w:id="38" w:author="lixu" w:date="2002-05-24T13:27:00Z"/>
        </w:numPr>
        <w:rPr>
          <w:rFonts w:hint="eastAsia"/>
          <w:i/>
          <w:iCs/>
          <w:color w:val="000000"/>
        </w:rPr>
      </w:pPr>
    </w:p>
    <w:p w:rsidR="00000000" w:rsidRDefault="00843608">
      <w:pPr>
        <w:pStyle w:val="1"/>
        <w:spacing w:before="175" w:after="175"/>
        <w:rPr>
          <w:rFonts w:hint="eastAsia"/>
          <w:color w:val="000000"/>
        </w:rPr>
      </w:pPr>
      <w:bookmarkStart w:id="39" w:name="_Toc16478875"/>
      <w:r>
        <w:rPr>
          <w:rFonts w:hint="eastAsia"/>
          <w:color w:val="000000"/>
        </w:rPr>
        <w:t>5.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安全性设计</w:t>
      </w:r>
      <w:bookmarkEnd w:id="39"/>
    </w:p>
    <w:p w:rsidR="00000000" w:rsidRDefault="00843608">
      <w:pPr>
        <w:rPr>
          <w:rFonts w:hint="eastAsia"/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  <w:r>
        <w:rPr>
          <w:rFonts w:hint="eastAsia"/>
          <w:b/>
          <w:bCs/>
          <w:i/>
          <w:iCs/>
          <w:color w:val="000000"/>
        </w:rPr>
        <w:t>提高软件系统的安全性应当从“管理”和“设计”两方面着手。</w:t>
      </w:r>
      <w:r>
        <w:rPr>
          <w:rFonts w:hint="eastAsia"/>
          <w:i/>
          <w:iCs/>
          <w:color w:val="000000"/>
        </w:rPr>
        <w:t>这里仅考虑数据库的安全性设计。</w:t>
      </w:r>
    </w:p>
    <w:p w:rsidR="00000000" w:rsidRDefault="00843608">
      <w:pPr>
        <w:pStyle w:val="2"/>
        <w:rPr>
          <w:rFonts w:hint="eastAsia"/>
          <w:color w:val="000000"/>
        </w:rPr>
      </w:pPr>
      <w:bookmarkStart w:id="40" w:name="_Toc16478876"/>
      <w:r>
        <w:rPr>
          <w:rFonts w:hint="eastAsia"/>
          <w:color w:val="000000"/>
        </w:rPr>
        <w:t>5</w:t>
      </w:r>
      <w:r>
        <w:rPr>
          <w:color w:val="000000"/>
        </w:rPr>
        <w:t>.</w:t>
      </w:r>
      <w:r>
        <w:rPr>
          <w:rFonts w:hint="eastAsia"/>
          <w:color w:val="000000"/>
        </w:rPr>
        <w:t xml:space="preserve">1 </w:t>
      </w:r>
      <w:r>
        <w:rPr>
          <w:rFonts w:hint="eastAsia"/>
          <w:color w:val="000000"/>
        </w:rPr>
        <w:t>防止用户直接操作数据库的方法</w:t>
      </w:r>
      <w:bookmarkEnd w:id="40"/>
    </w:p>
    <w:p w:rsidR="00000000" w:rsidRDefault="00843608">
      <w:pPr>
        <w:rPr>
          <w:rFonts w:hint="eastAsia"/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  <w:r>
        <w:rPr>
          <w:rFonts w:hint="eastAsia"/>
          <w:i/>
          <w:iCs/>
          <w:color w:val="000000"/>
        </w:rPr>
        <w:t>用户只能用帐号登陆到应用软件，通过应用软件访问数据库，而没有其他途径操作数据库。</w:t>
      </w:r>
    </w:p>
    <w:p w:rsidR="00000000" w:rsidRDefault="00843608">
      <w:pPr>
        <w:rPr>
          <w:rFonts w:hint="eastAsia"/>
          <w:color w:val="000000"/>
        </w:rPr>
      </w:pPr>
    </w:p>
    <w:p w:rsidR="00000000" w:rsidRDefault="00843608">
      <w:pPr>
        <w:pStyle w:val="2"/>
        <w:rPr>
          <w:rFonts w:hint="eastAsia"/>
          <w:color w:val="000000"/>
        </w:rPr>
      </w:pPr>
      <w:bookmarkStart w:id="41" w:name="_Toc16478877"/>
      <w:r>
        <w:rPr>
          <w:rFonts w:hint="eastAsia"/>
          <w:color w:val="000000"/>
        </w:rPr>
        <w:t>5</w:t>
      </w:r>
      <w:r>
        <w:rPr>
          <w:color w:val="000000"/>
        </w:rPr>
        <w:t>.</w:t>
      </w:r>
      <w:r>
        <w:rPr>
          <w:rFonts w:hint="eastAsia"/>
          <w:color w:val="000000"/>
        </w:rPr>
        <w:t xml:space="preserve">2 </w:t>
      </w:r>
      <w:r>
        <w:rPr>
          <w:rFonts w:hint="eastAsia"/>
          <w:color w:val="000000"/>
        </w:rPr>
        <w:t>用户帐号密码的加密方法</w:t>
      </w:r>
      <w:bookmarkEnd w:id="41"/>
    </w:p>
    <w:p w:rsidR="00000000" w:rsidRDefault="00843608">
      <w:pPr>
        <w:rPr>
          <w:rFonts w:hint="eastAsia"/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  <w:r>
        <w:rPr>
          <w:rFonts w:hint="eastAsia"/>
          <w:i/>
          <w:iCs/>
          <w:color w:val="000000"/>
        </w:rPr>
        <w:t>对用户帐号的密码进行加密处理，确保在任何地方都不会出现密</w:t>
      </w:r>
      <w:r>
        <w:rPr>
          <w:rFonts w:hint="eastAsia"/>
          <w:i/>
          <w:iCs/>
          <w:color w:val="000000"/>
        </w:rPr>
        <w:t>码的明文。</w:t>
      </w:r>
    </w:p>
    <w:p w:rsidR="00000000" w:rsidRDefault="00843608">
      <w:pPr>
        <w:rPr>
          <w:rFonts w:hint="eastAsia"/>
          <w:color w:val="000000"/>
        </w:rPr>
      </w:pPr>
    </w:p>
    <w:p w:rsidR="00000000" w:rsidRDefault="00843608">
      <w:pPr>
        <w:pStyle w:val="2"/>
        <w:rPr>
          <w:rFonts w:hint="eastAsia"/>
          <w:color w:val="000000"/>
        </w:rPr>
      </w:pPr>
      <w:bookmarkStart w:id="42" w:name="_Toc16478878"/>
      <w:r>
        <w:rPr>
          <w:rFonts w:hint="eastAsia"/>
          <w:color w:val="000000"/>
        </w:rPr>
        <w:lastRenderedPageBreak/>
        <w:t>5</w:t>
      </w:r>
      <w:r>
        <w:rPr>
          <w:color w:val="000000"/>
        </w:rPr>
        <w:t>.</w:t>
      </w:r>
      <w:r>
        <w:rPr>
          <w:rFonts w:hint="eastAsia"/>
          <w:color w:val="000000"/>
        </w:rPr>
        <w:t xml:space="preserve">3 </w:t>
      </w:r>
      <w:r>
        <w:rPr>
          <w:rFonts w:hint="eastAsia"/>
          <w:color w:val="000000"/>
        </w:rPr>
        <w:t>角色与权限</w:t>
      </w:r>
      <w:bookmarkEnd w:id="42"/>
    </w:p>
    <w:p w:rsidR="00000000" w:rsidRDefault="00843608">
      <w:pPr>
        <w:rPr>
          <w:rFonts w:hint="eastAsia"/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  <w:r>
        <w:rPr>
          <w:rFonts w:hint="eastAsia"/>
          <w:i/>
          <w:iCs/>
          <w:color w:val="000000"/>
        </w:rPr>
        <w:t>确定每个角色对数据库表的操作权限，如创建、检索、更新、删除等。每个角色拥有刚好能够完成任务的权限，不多也不少。在应用时再为用户分配角色，则每个用户的权限等于他所兼角色的权限之和。</w:t>
      </w:r>
    </w:p>
    <w:p w:rsidR="00000000" w:rsidRDefault="00843608">
      <w:pPr>
        <w:rPr>
          <w:rFonts w:hint="eastAsia"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12"/>
        <w:gridCol w:w="3136"/>
        <w:gridCol w:w="357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012" w:type="dxa"/>
            <w:shd w:val="clear" w:color="auto" w:fill="D9D9D9"/>
          </w:tcPr>
          <w:p w:rsidR="00000000" w:rsidRDefault="00843608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角色</w:t>
            </w:r>
          </w:p>
        </w:tc>
        <w:tc>
          <w:tcPr>
            <w:tcW w:w="3136" w:type="dxa"/>
            <w:shd w:val="clear" w:color="auto" w:fill="D9D9D9"/>
          </w:tcPr>
          <w:p w:rsidR="00000000" w:rsidRDefault="00843608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可以访问的表与列</w:t>
            </w:r>
          </w:p>
        </w:tc>
        <w:tc>
          <w:tcPr>
            <w:tcW w:w="3572" w:type="dxa"/>
            <w:shd w:val="clear" w:color="auto" w:fill="D9D9D9"/>
          </w:tcPr>
          <w:p w:rsidR="00000000" w:rsidRDefault="00843608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操作权限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12" w:type="dxa"/>
            <w:vMerge w:val="restart"/>
          </w:tcPr>
          <w:p w:rsidR="00000000" w:rsidRDefault="00843608">
            <w:pPr>
              <w:rPr>
                <w:rFonts w:hint="eastAsia"/>
                <w:color w:val="000000"/>
                <w:sz w:val="18"/>
              </w:rPr>
            </w:pPr>
          </w:p>
          <w:p w:rsidR="00000000" w:rsidRDefault="00843608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角色</w:t>
            </w:r>
            <w:r>
              <w:rPr>
                <w:rFonts w:hint="eastAsia"/>
                <w:color w:val="000000"/>
                <w:sz w:val="18"/>
              </w:rPr>
              <w:t>A</w:t>
            </w:r>
          </w:p>
        </w:tc>
        <w:tc>
          <w:tcPr>
            <w:tcW w:w="3136" w:type="dxa"/>
          </w:tcPr>
          <w:p w:rsidR="00000000" w:rsidRDefault="00843608">
            <w:pPr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3572" w:type="dxa"/>
          </w:tcPr>
          <w:p w:rsidR="00000000" w:rsidRDefault="00843608">
            <w:pPr>
              <w:rPr>
                <w:rFonts w:hint="eastAsia"/>
                <w:color w:val="000000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12" w:type="dxa"/>
            <w:vMerge/>
          </w:tcPr>
          <w:p w:rsidR="00000000" w:rsidRDefault="00843608">
            <w:pPr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3136" w:type="dxa"/>
          </w:tcPr>
          <w:p w:rsidR="00000000" w:rsidRDefault="00843608">
            <w:pPr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3572" w:type="dxa"/>
          </w:tcPr>
          <w:p w:rsidR="00000000" w:rsidRDefault="00843608">
            <w:pPr>
              <w:rPr>
                <w:rFonts w:hint="eastAsia"/>
                <w:color w:val="000000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12" w:type="dxa"/>
            <w:vMerge/>
          </w:tcPr>
          <w:p w:rsidR="00000000" w:rsidRDefault="00843608">
            <w:pPr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3136" w:type="dxa"/>
          </w:tcPr>
          <w:p w:rsidR="00000000" w:rsidRDefault="00843608">
            <w:pPr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3572" w:type="dxa"/>
          </w:tcPr>
          <w:p w:rsidR="00000000" w:rsidRDefault="00843608">
            <w:pPr>
              <w:rPr>
                <w:rFonts w:hint="eastAsia"/>
                <w:color w:val="000000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12" w:type="dxa"/>
            <w:vMerge w:val="restart"/>
          </w:tcPr>
          <w:p w:rsidR="00000000" w:rsidRDefault="00843608">
            <w:pPr>
              <w:rPr>
                <w:rFonts w:hint="eastAsia"/>
                <w:color w:val="000000"/>
                <w:sz w:val="18"/>
              </w:rPr>
            </w:pPr>
          </w:p>
          <w:p w:rsidR="00000000" w:rsidRDefault="00843608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角色</w:t>
            </w:r>
            <w:r>
              <w:rPr>
                <w:rFonts w:hint="eastAsia"/>
                <w:color w:val="000000"/>
                <w:sz w:val="18"/>
              </w:rPr>
              <w:t>B</w:t>
            </w:r>
          </w:p>
        </w:tc>
        <w:tc>
          <w:tcPr>
            <w:tcW w:w="3136" w:type="dxa"/>
          </w:tcPr>
          <w:p w:rsidR="00000000" w:rsidRDefault="00843608">
            <w:pPr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3572" w:type="dxa"/>
          </w:tcPr>
          <w:p w:rsidR="00000000" w:rsidRDefault="00843608">
            <w:pPr>
              <w:rPr>
                <w:rFonts w:hint="eastAsia"/>
                <w:color w:val="000000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12" w:type="dxa"/>
            <w:vMerge/>
          </w:tcPr>
          <w:p w:rsidR="00000000" w:rsidRDefault="00843608">
            <w:pPr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3136" w:type="dxa"/>
          </w:tcPr>
          <w:p w:rsidR="00000000" w:rsidRDefault="00843608">
            <w:pPr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3572" w:type="dxa"/>
          </w:tcPr>
          <w:p w:rsidR="00000000" w:rsidRDefault="00843608">
            <w:pPr>
              <w:rPr>
                <w:rFonts w:hint="eastAsia"/>
                <w:color w:val="000000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12" w:type="dxa"/>
            <w:vMerge/>
          </w:tcPr>
          <w:p w:rsidR="00000000" w:rsidRDefault="00843608">
            <w:pPr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3136" w:type="dxa"/>
          </w:tcPr>
          <w:p w:rsidR="00000000" w:rsidRDefault="00843608">
            <w:pPr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3572" w:type="dxa"/>
          </w:tcPr>
          <w:p w:rsidR="00000000" w:rsidRDefault="00843608">
            <w:pPr>
              <w:rPr>
                <w:rFonts w:hint="eastAsia"/>
                <w:color w:val="000000"/>
                <w:sz w:val="18"/>
              </w:rPr>
            </w:pPr>
          </w:p>
        </w:tc>
      </w:tr>
    </w:tbl>
    <w:p w:rsidR="00000000" w:rsidRDefault="00843608">
      <w:pPr>
        <w:rPr>
          <w:rFonts w:hint="eastAsia"/>
          <w:color w:val="000000"/>
        </w:rPr>
      </w:pPr>
    </w:p>
    <w:p w:rsidR="00000000" w:rsidRDefault="00843608">
      <w:pPr>
        <w:pStyle w:val="1"/>
        <w:spacing w:before="175" w:after="175"/>
        <w:rPr>
          <w:rFonts w:ascii="宋体" w:hAnsi="宋体" w:hint="eastAsia"/>
          <w:b w:val="0"/>
          <w:bCs/>
          <w:i/>
          <w:iCs/>
          <w:color w:val="000000"/>
        </w:rPr>
      </w:pPr>
      <w:bookmarkStart w:id="43" w:name="_Toc16478879"/>
      <w:r>
        <w:rPr>
          <w:rFonts w:hint="eastAsia"/>
          <w:color w:val="000000"/>
        </w:rPr>
        <w:t>6.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优化</w:t>
      </w:r>
      <w:bookmarkEnd w:id="43"/>
    </w:p>
    <w:p w:rsidR="00000000" w:rsidRDefault="00843608">
      <w:pPr>
        <w:rPr>
          <w:rFonts w:hint="eastAsia"/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  <w:r>
        <w:rPr>
          <w:rFonts w:hint="eastAsia"/>
          <w:i/>
          <w:iCs/>
          <w:color w:val="000000"/>
        </w:rPr>
        <w:t>分析并优化数据库的“时－空”效率，尽可能地“提高处理速度”并且“降低数据占用空间”。</w:t>
      </w:r>
    </w:p>
    <w:p w:rsidR="00000000" w:rsidRDefault="00843608">
      <w:pPr>
        <w:rPr>
          <w:rFonts w:hint="eastAsia"/>
          <w:i/>
          <w:iCs/>
          <w:color w:val="000000"/>
        </w:rPr>
      </w:pPr>
      <w:r>
        <w:rPr>
          <w:rFonts w:hint="eastAsia"/>
          <w:i/>
          <w:iCs/>
          <w:color w:val="000000"/>
        </w:rPr>
        <w:t>（</w:t>
      </w:r>
      <w:r>
        <w:rPr>
          <w:rFonts w:hint="eastAsia"/>
          <w:i/>
          <w:iCs/>
          <w:color w:val="000000"/>
        </w:rPr>
        <w:t>1</w:t>
      </w:r>
      <w:r>
        <w:rPr>
          <w:rFonts w:hint="eastAsia"/>
          <w:i/>
          <w:iCs/>
          <w:color w:val="000000"/>
        </w:rPr>
        <w:t>）分析“时－空”效率的瓶颈，找出优化对象（目标），并确定优先级。</w:t>
      </w:r>
    </w:p>
    <w:p w:rsidR="00000000" w:rsidRDefault="00843608">
      <w:pPr>
        <w:rPr>
          <w:rFonts w:hint="eastAsia"/>
          <w:i/>
          <w:iCs/>
          <w:color w:val="000000"/>
        </w:rPr>
      </w:pPr>
      <w:r>
        <w:rPr>
          <w:rFonts w:hint="eastAsia"/>
          <w:i/>
          <w:iCs/>
          <w:color w:val="000000"/>
        </w:rPr>
        <w:t>（</w:t>
      </w:r>
      <w:r>
        <w:rPr>
          <w:rFonts w:hint="eastAsia"/>
          <w:i/>
          <w:iCs/>
          <w:color w:val="000000"/>
        </w:rPr>
        <w:t>2</w:t>
      </w:r>
      <w:r>
        <w:rPr>
          <w:rFonts w:hint="eastAsia"/>
          <w:i/>
          <w:iCs/>
          <w:color w:val="000000"/>
        </w:rPr>
        <w:t>）当优化对</w:t>
      </w:r>
      <w:r>
        <w:rPr>
          <w:rFonts w:hint="eastAsia"/>
          <w:i/>
          <w:iCs/>
          <w:color w:val="000000"/>
        </w:rPr>
        <w:t>象（目标）之间存在对抗时，给出折衷方案。</w:t>
      </w:r>
    </w:p>
    <w:p w:rsidR="00000000" w:rsidRDefault="00843608">
      <w:pPr>
        <w:rPr>
          <w:rFonts w:hint="eastAsia"/>
          <w:i/>
          <w:iCs/>
          <w:color w:val="000000"/>
        </w:rPr>
      </w:pPr>
      <w:r>
        <w:rPr>
          <w:rFonts w:hint="eastAsia"/>
          <w:i/>
          <w:iCs/>
          <w:color w:val="000000"/>
        </w:rPr>
        <w:t>（</w:t>
      </w:r>
      <w:r>
        <w:rPr>
          <w:rFonts w:hint="eastAsia"/>
          <w:i/>
          <w:iCs/>
          <w:color w:val="000000"/>
        </w:rPr>
        <w:t>3</w:t>
      </w:r>
      <w:r>
        <w:rPr>
          <w:rFonts w:hint="eastAsia"/>
          <w:i/>
          <w:iCs/>
          <w:color w:val="000000"/>
        </w:rPr>
        <w:t>）给出优化的具体措施，例如优化数据库环境参数，对表格进行反规范化处理等。</w:t>
      </w:r>
    </w:p>
    <w:p w:rsidR="00000000" w:rsidRDefault="00843608">
      <w:pPr>
        <w:rPr>
          <w:rFonts w:hint="eastAsia"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4"/>
        <w:gridCol w:w="2464"/>
        <w:gridCol w:w="525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004" w:type="dxa"/>
            <w:shd w:val="clear" w:color="auto" w:fill="D9D9D9"/>
          </w:tcPr>
          <w:p w:rsidR="00000000" w:rsidRDefault="00843608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优先级</w:t>
            </w:r>
          </w:p>
        </w:tc>
        <w:tc>
          <w:tcPr>
            <w:tcW w:w="2464" w:type="dxa"/>
            <w:shd w:val="clear" w:color="auto" w:fill="D9D9D9"/>
          </w:tcPr>
          <w:p w:rsidR="00000000" w:rsidRDefault="00843608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优化对象（目标）</w:t>
            </w:r>
          </w:p>
        </w:tc>
        <w:tc>
          <w:tcPr>
            <w:tcW w:w="5252" w:type="dxa"/>
            <w:shd w:val="clear" w:color="auto" w:fill="D9D9D9"/>
          </w:tcPr>
          <w:p w:rsidR="00000000" w:rsidRDefault="00843608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措施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4" w:type="dxa"/>
          </w:tcPr>
          <w:p w:rsidR="00000000" w:rsidRDefault="00843608">
            <w:pPr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2464" w:type="dxa"/>
          </w:tcPr>
          <w:p w:rsidR="00000000" w:rsidRDefault="00843608">
            <w:pPr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5252" w:type="dxa"/>
          </w:tcPr>
          <w:p w:rsidR="00000000" w:rsidRDefault="00843608">
            <w:pPr>
              <w:rPr>
                <w:rFonts w:hint="eastAsia"/>
                <w:color w:val="000000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4" w:type="dxa"/>
          </w:tcPr>
          <w:p w:rsidR="00000000" w:rsidRDefault="00843608">
            <w:pPr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2464" w:type="dxa"/>
          </w:tcPr>
          <w:p w:rsidR="00000000" w:rsidRDefault="00843608">
            <w:pPr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5252" w:type="dxa"/>
          </w:tcPr>
          <w:p w:rsidR="00000000" w:rsidRDefault="00843608">
            <w:pPr>
              <w:rPr>
                <w:rFonts w:hint="eastAsia"/>
                <w:color w:val="000000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04" w:type="dxa"/>
          </w:tcPr>
          <w:p w:rsidR="00000000" w:rsidRDefault="00843608">
            <w:pPr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2464" w:type="dxa"/>
          </w:tcPr>
          <w:p w:rsidR="00000000" w:rsidRDefault="00843608">
            <w:pPr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5252" w:type="dxa"/>
          </w:tcPr>
          <w:p w:rsidR="00000000" w:rsidRDefault="00843608">
            <w:pPr>
              <w:rPr>
                <w:rFonts w:hint="eastAsia"/>
                <w:color w:val="000000"/>
                <w:sz w:val="18"/>
              </w:rPr>
            </w:pPr>
          </w:p>
        </w:tc>
      </w:tr>
    </w:tbl>
    <w:p w:rsidR="00000000" w:rsidRDefault="00843608">
      <w:pPr>
        <w:rPr>
          <w:rFonts w:hint="eastAsia"/>
          <w:color w:val="000000"/>
        </w:rPr>
      </w:pPr>
    </w:p>
    <w:p w:rsidR="00000000" w:rsidRDefault="00843608">
      <w:pPr>
        <w:pStyle w:val="1"/>
        <w:spacing w:before="175" w:after="175"/>
        <w:rPr>
          <w:rFonts w:ascii="宋体" w:hAnsi="宋体" w:hint="eastAsia"/>
          <w:b w:val="0"/>
          <w:bCs/>
          <w:i/>
          <w:iCs/>
          <w:color w:val="000000"/>
        </w:rPr>
      </w:pPr>
      <w:bookmarkStart w:id="44" w:name="_Toc16478880"/>
      <w:r>
        <w:rPr>
          <w:rFonts w:hint="eastAsia"/>
          <w:color w:val="000000"/>
        </w:rPr>
        <w:t>7.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数据库管理与维护说明</w:t>
      </w:r>
      <w:bookmarkEnd w:id="44"/>
    </w:p>
    <w:p w:rsidR="00843608" w:rsidRDefault="00843608">
      <w:pPr>
        <w:rPr>
          <w:rFonts w:ascii="宋体" w:hAnsi="宋体" w:hint="eastAsia"/>
          <w:b/>
          <w:bCs/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  <w:r>
        <w:rPr>
          <w:rFonts w:ascii="宋体" w:hAnsi="宋体" w:hint="eastAsia"/>
          <w:i/>
          <w:iCs/>
          <w:color w:val="000000"/>
        </w:rPr>
        <w:t>在设计数据库的时候，及时给出管理与维护本数据库的方法，有助于将来撰写出正确完备的用户手册。</w:t>
      </w:r>
    </w:p>
    <w:sectPr w:rsidR="00843608">
      <w:headerReference w:type="default" r:id="rId7"/>
      <w:footerReference w:type="default" r:id="rId8"/>
      <w:pgSz w:w="11906" w:h="16838" w:code="9"/>
      <w:pgMar w:top="1418" w:right="1701" w:bottom="1418" w:left="1701" w:header="851" w:footer="851" w:gutter="0"/>
      <w:cols w:space="425"/>
      <w:titlePg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3608" w:rsidRDefault="00843608">
      <w:r>
        <w:separator/>
      </w:r>
    </w:p>
  </w:endnote>
  <w:endnote w:type="continuationSeparator" w:id="0">
    <w:p w:rsidR="00843608" w:rsidRDefault="00843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000" w:firstRow="0" w:lastRow="0" w:firstColumn="0" w:lastColumn="0" w:noHBand="0" w:noVBand="0"/>
    </w:tblPr>
    <w:tblGrid>
      <w:gridCol w:w="4360"/>
      <w:gridCol w:w="4360"/>
    </w:tblGrid>
    <w:tr w:rsidR="00000000">
      <w:tblPrEx>
        <w:tblCellMar>
          <w:top w:w="0" w:type="dxa"/>
          <w:bottom w:w="0" w:type="dxa"/>
        </w:tblCellMar>
      </w:tblPrEx>
      <w:tc>
        <w:tcPr>
          <w:tcW w:w="4643" w:type="dxa"/>
        </w:tcPr>
        <w:p w:rsidR="00000000" w:rsidRDefault="00843608">
          <w:pPr>
            <w:pStyle w:val="a4"/>
          </w:pPr>
          <w:r>
            <w:sym w:font="Symbol" w:char="F0D3"/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机构名称，</w:t>
          </w:r>
          <w:r>
            <w:t>200</w:t>
          </w:r>
          <w:r>
            <w:rPr>
              <w:rFonts w:hint="eastAsia"/>
            </w:rPr>
            <w:t>2</w:t>
          </w:r>
        </w:p>
      </w:tc>
      <w:tc>
        <w:tcPr>
          <w:tcW w:w="4643" w:type="dxa"/>
        </w:tcPr>
        <w:p w:rsidR="00000000" w:rsidRDefault="00843608">
          <w:pPr>
            <w:pStyle w:val="a4"/>
            <w:jc w:val="right"/>
            <w:rPr>
              <w:rFonts w:hint="eastAsia"/>
            </w:rPr>
          </w:pPr>
          <w:r>
            <w:rPr>
              <w:snapToGrid w:val="0"/>
            </w:rPr>
            <w:t xml:space="preserve">Page </w:t>
          </w: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PAGE </w:instrText>
          </w:r>
          <w:r>
            <w:rPr>
              <w:rStyle w:val="a6"/>
            </w:rPr>
            <w:fldChar w:fldCharType="separate"/>
          </w:r>
          <w:r w:rsidR="005F7290">
            <w:rPr>
              <w:rStyle w:val="a6"/>
              <w:noProof/>
            </w:rPr>
            <w:t>7</w:t>
          </w:r>
          <w:r>
            <w:rPr>
              <w:rStyle w:val="a6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NUMPAGES </w:instrText>
          </w:r>
          <w:r>
            <w:rPr>
              <w:rStyle w:val="a6"/>
            </w:rPr>
            <w:fldChar w:fldCharType="separate"/>
          </w:r>
          <w:r w:rsidR="005F7290">
            <w:rPr>
              <w:rStyle w:val="a6"/>
              <w:noProof/>
            </w:rPr>
            <w:t>7</w:t>
          </w:r>
          <w:r>
            <w:rPr>
              <w:rStyle w:val="a6"/>
            </w:rPr>
            <w:fldChar w:fldCharType="end"/>
          </w:r>
        </w:p>
      </w:tc>
    </w:tr>
  </w:tbl>
  <w:p w:rsidR="00000000" w:rsidRDefault="0084360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3608" w:rsidRDefault="00843608">
      <w:r>
        <w:separator/>
      </w:r>
    </w:p>
  </w:footnote>
  <w:footnote w:type="continuationSeparator" w:id="0">
    <w:p w:rsidR="00843608" w:rsidRDefault="008436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843608">
    <w:pPr>
      <w:pStyle w:val="a3"/>
      <w:jc w:val="both"/>
      <w:rPr>
        <w:rFonts w:hint="eastAsia"/>
      </w:rPr>
    </w:pPr>
    <w:r>
      <w:rPr>
        <w:rFonts w:hint="eastAsia"/>
      </w:rPr>
      <w:t>项目名称，《数据库设计报告》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D1FD0"/>
    <w:multiLevelType w:val="hybridMultilevel"/>
    <w:tmpl w:val="2C204180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8433048"/>
    <w:multiLevelType w:val="hybridMultilevel"/>
    <w:tmpl w:val="CBBCA96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2A152AC"/>
    <w:multiLevelType w:val="hybridMultilevel"/>
    <w:tmpl w:val="BD5E6928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0652FB"/>
    <w:multiLevelType w:val="hybridMultilevel"/>
    <w:tmpl w:val="4A4467F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300D43"/>
    <w:multiLevelType w:val="multilevel"/>
    <w:tmpl w:val="D4344826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2)"/>
      <w:legacy w:legacy="1" w:legacySpace="0" w:legacyIndent="720"/>
      <w:lvlJc w:val="left"/>
      <w:pPr>
        <w:ind w:left="1440" w:hanging="720"/>
      </w:pPr>
    </w:lvl>
    <w:lvl w:ilvl="2">
      <w:start w:val="1"/>
      <w:numFmt w:val="lowerLetter"/>
      <w:lvlText w:val="%3)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5" w15:restartNumberingAfterBreak="0">
    <w:nsid w:val="1E805623"/>
    <w:multiLevelType w:val="hybridMultilevel"/>
    <w:tmpl w:val="A786282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5806313"/>
    <w:multiLevelType w:val="hybridMultilevel"/>
    <w:tmpl w:val="BF52422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B326B43"/>
    <w:multiLevelType w:val="hybridMultilevel"/>
    <w:tmpl w:val="739CA308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C08626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F737D2F"/>
    <w:multiLevelType w:val="hybridMultilevel"/>
    <w:tmpl w:val="93B06986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04F747F"/>
    <w:multiLevelType w:val="hybridMultilevel"/>
    <w:tmpl w:val="0E9CFD7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2594B73"/>
    <w:multiLevelType w:val="hybridMultilevel"/>
    <w:tmpl w:val="8B0E188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6C977C6"/>
    <w:multiLevelType w:val="hybridMultilevel"/>
    <w:tmpl w:val="BF52422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960495F"/>
    <w:multiLevelType w:val="hybridMultilevel"/>
    <w:tmpl w:val="01FEE8C2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A1F77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F625F6C"/>
    <w:multiLevelType w:val="hybridMultilevel"/>
    <w:tmpl w:val="2F5EAA9C"/>
    <w:lvl w:ilvl="0" w:tplc="371E068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682325E"/>
    <w:multiLevelType w:val="hybridMultilevel"/>
    <w:tmpl w:val="DDA0CDD2"/>
    <w:lvl w:ilvl="0" w:tplc="223CB89C">
      <w:start w:val="14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5792530C"/>
    <w:multiLevelType w:val="hybridMultilevel"/>
    <w:tmpl w:val="71D0D330"/>
    <w:lvl w:ilvl="0" w:tplc="9D984D4A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D3D28A2"/>
    <w:multiLevelType w:val="multilevel"/>
    <w:tmpl w:val="2A64994C"/>
    <w:lvl w:ilvl="0">
      <w:start w:val="1"/>
      <w:numFmt w:val="decimal"/>
      <w:isLgl/>
      <w:lvlText w:val="%1.0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936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60BE2712"/>
    <w:multiLevelType w:val="hybridMultilevel"/>
    <w:tmpl w:val="424A971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649030D2"/>
    <w:multiLevelType w:val="hybridMultilevel"/>
    <w:tmpl w:val="5AC83BEC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58D1F76"/>
    <w:multiLevelType w:val="hybridMultilevel"/>
    <w:tmpl w:val="CB46D7B2"/>
    <w:lvl w:ilvl="0" w:tplc="729C598C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6BC479A3"/>
    <w:multiLevelType w:val="hybridMultilevel"/>
    <w:tmpl w:val="8CF637D4"/>
    <w:lvl w:ilvl="0" w:tplc="0409000D">
      <w:start w:val="1"/>
      <w:numFmt w:val="bullet"/>
      <w:lvlText w:val=""/>
      <w:lvlJc w:val="left"/>
      <w:pPr>
        <w:tabs>
          <w:tab w:val="num" w:pos="841"/>
        </w:tabs>
        <w:ind w:left="841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261"/>
        </w:tabs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1"/>
        </w:tabs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1"/>
        </w:tabs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1"/>
        </w:tabs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1"/>
        </w:tabs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1"/>
        </w:tabs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1"/>
        </w:tabs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1"/>
        </w:tabs>
        <w:ind w:left="4201" w:hanging="420"/>
      </w:pPr>
      <w:rPr>
        <w:rFonts w:ascii="Wingdings" w:hAnsi="Wingdings" w:hint="default"/>
      </w:rPr>
    </w:lvl>
  </w:abstractNum>
  <w:abstractNum w:abstractNumId="23" w15:restartNumberingAfterBreak="0">
    <w:nsid w:val="6C624D0C"/>
    <w:multiLevelType w:val="hybridMultilevel"/>
    <w:tmpl w:val="1B62CADE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2"/>
  </w:num>
  <w:num w:numId="5">
    <w:abstractNumId w:val="18"/>
  </w:num>
  <w:num w:numId="6">
    <w:abstractNumId w:val="14"/>
  </w:num>
  <w:num w:numId="7">
    <w:abstractNumId w:val="8"/>
  </w:num>
  <w:num w:numId="8">
    <w:abstractNumId w:val="11"/>
  </w:num>
  <w:num w:numId="9">
    <w:abstractNumId w:val="21"/>
  </w:num>
  <w:num w:numId="10">
    <w:abstractNumId w:val="15"/>
  </w:num>
  <w:num w:numId="11">
    <w:abstractNumId w:val="16"/>
  </w:num>
  <w:num w:numId="12">
    <w:abstractNumId w:val="6"/>
  </w:num>
  <w:num w:numId="13">
    <w:abstractNumId w:val="4"/>
  </w:num>
  <w:num w:numId="14">
    <w:abstractNumId w:val="20"/>
  </w:num>
  <w:num w:numId="15">
    <w:abstractNumId w:val="10"/>
  </w:num>
  <w:num w:numId="16">
    <w:abstractNumId w:val="13"/>
  </w:num>
  <w:num w:numId="17">
    <w:abstractNumId w:val="7"/>
  </w:num>
  <w:num w:numId="18">
    <w:abstractNumId w:val="0"/>
  </w:num>
  <w:num w:numId="19">
    <w:abstractNumId w:val="9"/>
  </w:num>
  <w:num w:numId="20">
    <w:abstractNumId w:val="19"/>
  </w:num>
  <w:num w:numId="21">
    <w:abstractNumId w:val="22"/>
  </w:num>
  <w:num w:numId="22">
    <w:abstractNumId w:val="23"/>
  </w:num>
  <w:num w:numId="23">
    <w:abstractNumId w:val="5"/>
  </w:num>
  <w:num w:numId="24">
    <w:abstractNumId w:val="2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290"/>
    <w:rsid w:val="005F7290"/>
    <w:rsid w:val="0084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CB3EB5-B366-43F5-A4ED-26FD15562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Lines="50" w:before="50" w:afterLines="50" w:after="50"/>
      <w:jc w:val="left"/>
      <w:outlineLvl w:val="0"/>
    </w:pPr>
    <w:rPr>
      <w:b/>
      <w:sz w:val="32"/>
    </w:rPr>
  </w:style>
  <w:style w:type="paragraph" w:styleId="2">
    <w:name w:val="heading 2"/>
    <w:aliases w:val="Chapter X.X. Statement,h2,2,Header 2,l2,Level 2 Head,heading 2"/>
    <w:basedOn w:val="a"/>
    <w:next w:val="a"/>
    <w:qFormat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aliases w:val="Chapter X.X.X."/>
    <w:basedOn w:val="a"/>
    <w:next w:val="a"/>
    <w:qFormat/>
    <w:pPr>
      <w:keepNext/>
      <w:keepLines/>
      <w:spacing w:before="100" w:beforeAutospacing="1" w:after="100" w:afterAutospacing="1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i/>
      <w:iCs/>
    </w:rPr>
  </w:style>
  <w:style w:type="paragraph" w:styleId="5">
    <w:name w:val="heading 5"/>
    <w:basedOn w:val="a"/>
    <w:next w:val="a"/>
    <w:qFormat/>
    <w:pPr>
      <w:keepNext/>
      <w:ind w:left="840"/>
      <w:outlineLvl w:val="4"/>
    </w:pPr>
    <w:rPr>
      <w:i/>
      <w:sz w:val="22"/>
    </w:rPr>
  </w:style>
  <w:style w:type="paragraph" w:styleId="6">
    <w:name w:val="heading 6"/>
    <w:basedOn w:val="a"/>
    <w:next w:val="a"/>
    <w:qFormat/>
    <w:pPr>
      <w:keepNext/>
      <w:ind w:left="300" w:firstLine="42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keepNext/>
      <w:ind w:left="720"/>
      <w:outlineLvl w:val="6"/>
    </w:pPr>
    <w:rPr>
      <w:i/>
      <w:sz w:val="22"/>
    </w:rPr>
  </w:style>
  <w:style w:type="paragraph" w:styleId="8">
    <w:name w:val="heading 8"/>
    <w:basedOn w:val="a"/>
    <w:next w:val="a"/>
    <w:qFormat/>
    <w:pPr>
      <w:keepNext/>
      <w:ind w:left="300" w:firstLine="420"/>
      <w:outlineLvl w:val="7"/>
    </w:pPr>
    <w:rPr>
      <w:i/>
      <w:iCs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Hyperlink"/>
    <w:basedOn w:val="a0"/>
    <w:semiHidden/>
    <w:rPr>
      <w:color w:val="0000FF"/>
      <w:u w:val="single"/>
    </w:rPr>
  </w:style>
  <w:style w:type="character" w:styleId="a6">
    <w:name w:val="page number"/>
    <w:basedOn w:val="a0"/>
    <w:semiHidden/>
  </w:style>
  <w:style w:type="paragraph" w:styleId="10">
    <w:name w:val="toc 1"/>
    <w:basedOn w:val="a"/>
    <w:next w:val="a"/>
    <w:autoRedefine/>
    <w:semiHidden/>
    <w:pPr>
      <w:spacing w:before="120" w:after="12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semiHidden/>
    <w:pPr>
      <w:ind w:left="210"/>
      <w:jc w:val="left"/>
    </w:pPr>
    <w:rPr>
      <w:smallCaps/>
    </w:rPr>
  </w:style>
  <w:style w:type="paragraph" w:styleId="30">
    <w:name w:val="toc 3"/>
    <w:basedOn w:val="a"/>
    <w:next w:val="a"/>
    <w:autoRedefine/>
    <w:semiHidden/>
    <w:pPr>
      <w:ind w:left="420"/>
      <w:jc w:val="left"/>
    </w:pPr>
    <w:rPr>
      <w:i/>
      <w:iCs/>
    </w:rPr>
  </w:style>
  <w:style w:type="paragraph" w:styleId="40">
    <w:name w:val="toc 4"/>
    <w:basedOn w:val="a"/>
    <w:next w:val="a"/>
    <w:autoRedefine/>
    <w:semiHidden/>
    <w:pPr>
      <w:ind w:left="630"/>
      <w:jc w:val="left"/>
    </w:pPr>
    <w:rPr>
      <w:szCs w:val="21"/>
    </w:rPr>
  </w:style>
  <w:style w:type="paragraph" w:styleId="50">
    <w:name w:val="toc 5"/>
    <w:basedOn w:val="a"/>
    <w:next w:val="a"/>
    <w:autoRedefine/>
    <w:semiHidden/>
    <w:pPr>
      <w:ind w:left="840"/>
      <w:jc w:val="left"/>
    </w:pPr>
    <w:rPr>
      <w:szCs w:val="21"/>
    </w:rPr>
  </w:style>
  <w:style w:type="paragraph" w:styleId="60">
    <w:name w:val="toc 6"/>
    <w:basedOn w:val="a"/>
    <w:next w:val="a"/>
    <w:autoRedefine/>
    <w:semiHidden/>
    <w:pPr>
      <w:ind w:left="1050"/>
      <w:jc w:val="left"/>
    </w:pPr>
    <w:rPr>
      <w:szCs w:val="21"/>
    </w:rPr>
  </w:style>
  <w:style w:type="paragraph" w:styleId="70">
    <w:name w:val="toc 7"/>
    <w:basedOn w:val="a"/>
    <w:next w:val="a"/>
    <w:autoRedefine/>
    <w:semiHidden/>
    <w:pPr>
      <w:ind w:left="1260"/>
      <w:jc w:val="left"/>
    </w:pPr>
    <w:rPr>
      <w:szCs w:val="21"/>
    </w:rPr>
  </w:style>
  <w:style w:type="paragraph" w:styleId="80">
    <w:name w:val="toc 8"/>
    <w:basedOn w:val="a"/>
    <w:next w:val="a"/>
    <w:autoRedefine/>
    <w:semiHidden/>
    <w:pPr>
      <w:ind w:left="1470"/>
      <w:jc w:val="left"/>
    </w:pPr>
    <w:rPr>
      <w:szCs w:val="21"/>
    </w:rPr>
  </w:style>
  <w:style w:type="paragraph" w:styleId="9">
    <w:name w:val="toc 9"/>
    <w:basedOn w:val="a"/>
    <w:next w:val="a"/>
    <w:autoRedefine/>
    <w:semiHidden/>
    <w:pPr>
      <w:ind w:left="1680"/>
      <w:jc w:val="left"/>
    </w:pPr>
    <w:rPr>
      <w:szCs w:val="21"/>
    </w:rPr>
  </w:style>
  <w:style w:type="paragraph" w:styleId="a7">
    <w:name w:val="Body Text Indent"/>
    <w:basedOn w:val="a"/>
    <w:semiHidden/>
    <w:pPr>
      <w:tabs>
        <w:tab w:val="left" w:pos="3346"/>
      </w:tabs>
      <w:ind w:firstLine="495"/>
    </w:pPr>
    <w:rPr>
      <w:i/>
      <w:iCs/>
    </w:rPr>
  </w:style>
  <w:style w:type="paragraph" w:styleId="21">
    <w:name w:val="Body Text Indent 2"/>
    <w:basedOn w:val="a"/>
    <w:semiHidden/>
    <w:pPr>
      <w:tabs>
        <w:tab w:val="left" w:pos="3346"/>
      </w:tabs>
      <w:ind w:firstLineChars="200" w:firstLine="477"/>
    </w:pPr>
    <w:rPr>
      <w:i/>
      <w:iCs/>
    </w:rPr>
  </w:style>
  <w:style w:type="paragraph" w:customStyle="1" w:styleId="Normal0">
    <w:name w:val="Normal0"/>
    <w:rPr>
      <w:noProof/>
      <w:lang w:eastAsia="en-US"/>
    </w:rPr>
  </w:style>
  <w:style w:type="paragraph" w:customStyle="1" w:styleId="Title2">
    <w:name w:val="Title 2"/>
    <w:basedOn w:val="Normal0"/>
    <w:next w:val="a8"/>
    <w:pPr>
      <w:spacing w:before="120" w:after="120"/>
      <w:jc w:val="center"/>
    </w:pPr>
    <w:rPr>
      <w:rFonts w:ascii="Book Antiqua" w:hAnsi="Book Antiqua"/>
      <w:b/>
    </w:rPr>
  </w:style>
  <w:style w:type="paragraph" w:customStyle="1" w:styleId="abstract">
    <w:name w:val="abstract"/>
    <w:basedOn w:val="a"/>
    <w:next w:val="a"/>
    <w:pPr>
      <w:widowControl/>
      <w:spacing w:before="120" w:after="120"/>
      <w:ind w:left="1440" w:right="1440"/>
    </w:pPr>
    <w:rPr>
      <w:rFonts w:ascii="Book Antiqua" w:eastAsia="Times New Roman" w:hAnsi="Book Antiqua"/>
      <w:i/>
      <w:kern w:val="0"/>
      <w:sz w:val="20"/>
      <w:szCs w:val="20"/>
      <w:lang w:eastAsia="en-US"/>
    </w:r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9">
    <w:name w:val="FollowedHyperlink"/>
    <w:basedOn w:val="a0"/>
    <w:semiHidden/>
    <w:rPr>
      <w:color w:val="800080"/>
      <w:u w:val="single"/>
    </w:rPr>
  </w:style>
  <w:style w:type="paragraph" w:styleId="31">
    <w:name w:val="Body Text Indent 3"/>
    <w:basedOn w:val="a"/>
    <w:semiHidden/>
    <w:pPr>
      <w:ind w:firstLine="420"/>
    </w:pPr>
    <w:rPr>
      <w:i/>
      <w:iCs/>
      <w:sz w:val="18"/>
    </w:rPr>
  </w:style>
  <w:style w:type="paragraph" w:styleId="aa">
    <w:name w:val="Body Text"/>
    <w:basedOn w:val="a"/>
    <w:semiHidden/>
    <w:rPr>
      <w:i/>
      <w:iCs/>
      <w:sz w:val="18"/>
    </w:rPr>
  </w:style>
  <w:style w:type="paragraph" w:styleId="22">
    <w:name w:val="Body Text 2"/>
    <w:basedOn w:val="a"/>
    <w:semiHidden/>
    <w:pPr>
      <w:keepLines/>
      <w:widowControl/>
    </w:pPr>
    <w:rPr>
      <w:i/>
      <w:snapToGrid w:val="0"/>
      <w:kern w:val="0"/>
      <w:sz w:val="20"/>
      <w:szCs w:val="20"/>
      <w:lang w:eastAsia="en-US"/>
    </w:rPr>
  </w:style>
  <w:style w:type="paragraph" w:styleId="32">
    <w:name w:val="Body Text 3"/>
    <w:basedOn w:val="a"/>
    <w:semiHidden/>
    <w:rPr>
      <w:i/>
      <w:iCs/>
    </w:rPr>
  </w:style>
  <w:style w:type="paragraph" w:styleId="ab">
    <w:name w:val="Document Map"/>
    <w:basedOn w:val="a"/>
    <w:semiHidden/>
    <w:pPr>
      <w:shd w:val="clear" w:color="auto" w:fill="000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{ 项目名称 }</vt:lpstr>
    </vt:vector>
  </TitlesOfParts>
  <Company>SBell</Company>
  <LinksUpToDate>false</LinksUpToDate>
  <CharactersWithSpaces>2965</CharactersWithSpaces>
  <SharedDoc>false</SharedDoc>
  <HLinks>
    <vt:vector size="114" baseType="variant">
      <vt:variant>
        <vt:i4>1966133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_Toc16478880</vt:lpwstr>
      </vt:variant>
      <vt:variant>
        <vt:i4>1507386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_Toc16478879</vt:lpwstr>
      </vt:variant>
      <vt:variant>
        <vt:i4>1441850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_Toc16478878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_Toc16478877</vt:lpwstr>
      </vt:variant>
      <vt:variant>
        <vt:i4>1572922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_Toc16478876</vt:lpwstr>
      </vt:variant>
      <vt:variant>
        <vt:i4>1769530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_Toc16478875</vt:lpwstr>
      </vt:variant>
      <vt:variant>
        <vt:i4>1703994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_Toc16478874</vt:lpwstr>
      </vt:variant>
      <vt:variant>
        <vt:i4>1900602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_Toc16478873</vt:lpwstr>
      </vt:variant>
      <vt:variant>
        <vt:i4>1835066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_Toc16478872</vt:lpwstr>
      </vt:variant>
      <vt:variant>
        <vt:i4>2031674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_Toc16478871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_Toc16478870</vt:lpwstr>
      </vt:variant>
      <vt:variant>
        <vt:i4>1507387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_Toc16478869</vt:lpwstr>
      </vt:variant>
      <vt:variant>
        <vt:i4>1441851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_Toc16478868</vt:lpwstr>
      </vt:variant>
      <vt:variant>
        <vt:i4>1638459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_Toc16478867</vt:lpwstr>
      </vt:variant>
      <vt:variant>
        <vt:i4>1572923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_Toc16478866</vt:lpwstr>
      </vt:variant>
      <vt:variant>
        <vt:i4>1769531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_Toc16478865</vt:lpwstr>
      </vt:variant>
      <vt:variant>
        <vt:i4>1703995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_Toc16478864</vt:lpwstr>
      </vt:variant>
      <vt:variant>
        <vt:i4>1900603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_Toc16478863</vt:lpwstr>
      </vt:variant>
      <vt:variant>
        <vt:i4>1835067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_Toc16478862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 项目名称 }</dc:title>
  <dc:subject/>
  <dc:creator>SEPG</dc:creator>
  <cp:keywords/>
  <dc:description/>
  <cp:lastModifiedBy>丁熠玮</cp:lastModifiedBy>
  <cp:revision>3</cp:revision>
  <cp:lastPrinted>2001-08-09T04:38:00Z</cp:lastPrinted>
  <dcterms:created xsi:type="dcterms:W3CDTF">2016-11-16T14:42:00Z</dcterms:created>
  <dcterms:modified xsi:type="dcterms:W3CDTF">2016-11-16T14:42:00Z</dcterms:modified>
</cp:coreProperties>
</file>